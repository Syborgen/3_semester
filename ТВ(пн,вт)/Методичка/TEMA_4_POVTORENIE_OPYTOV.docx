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AA9" w:rsidRPr="000C6AA9" w:rsidRDefault="000C6AA9" w:rsidP="00D01720">
      <w:pPr>
        <w:pStyle w:val="1"/>
        <w:keepLines w:val="0"/>
        <w:spacing w:before="360" w:after="240"/>
        <w:jc w:val="center"/>
        <w:rPr>
          <w:b/>
          <w:color w:val="auto"/>
        </w:rPr>
      </w:pPr>
      <w:bookmarkStart w:id="0" w:name="_Toc453106586"/>
      <w:r>
        <w:rPr>
          <w:b/>
          <w:i/>
          <w:color w:val="auto"/>
        </w:rPr>
        <w:t>ТЕМА 4</w:t>
      </w:r>
      <w:r w:rsidRPr="000C6AA9">
        <w:rPr>
          <w:b/>
          <w:color w:val="auto"/>
        </w:rPr>
        <w:t xml:space="preserve">   ПОВТОРЕНИЕ ОПЫТОВ</w:t>
      </w:r>
      <w:bookmarkEnd w:id="0"/>
    </w:p>
    <w:p w:rsidR="000C6AA9" w:rsidRPr="00D023F1" w:rsidRDefault="00D023F1" w:rsidP="001A084D">
      <w:pPr>
        <w:pStyle w:val="2"/>
        <w:tabs>
          <w:tab w:val="clear" w:pos="1247"/>
        </w:tabs>
        <w:ind w:left="708" w:firstLine="426"/>
        <w:rPr>
          <w:sz w:val="32"/>
          <w:szCs w:val="32"/>
        </w:rPr>
      </w:pPr>
      <w:bookmarkStart w:id="1" w:name="_Toc453106587"/>
      <w:r>
        <w:rPr>
          <w:sz w:val="32"/>
          <w:szCs w:val="32"/>
        </w:rPr>
        <w:t>§</w:t>
      </w:r>
      <w:r w:rsidRPr="00443A50">
        <w:rPr>
          <w:sz w:val="32"/>
          <w:szCs w:val="32"/>
        </w:rPr>
        <w:t>1</w:t>
      </w:r>
      <w:r>
        <w:rPr>
          <w:sz w:val="32"/>
          <w:szCs w:val="32"/>
        </w:rPr>
        <w:t xml:space="preserve">.  </w:t>
      </w:r>
      <w:r w:rsidR="000C6AA9" w:rsidRPr="00D023F1">
        <w:rPr>
          <w:sz w:val="32"/>
          <w:szCs w:val="32"/>
        </w:rPr>
        <w:t>Формула Бернулли</w:t>
      </w:r>
      <w:bookmarkEnd w:id="1"/>
    </w:p>
    <w:p w:rsidR="000C6AA9" w:rsidRDefault="000C6AA9" w:rsidP="00E5359B">
      <w:pPr>
        <w:pStyle w:val="a5"/>
        <w:spacing w:line="276" w:lineRule="auto"/>
        <w:ind w:firstLine="567"/>
      </w:pPr>
      <w:proofErr w:type="gramStart"/>
      <w:r>
        <w:t xml:space="preserve">Выражение </w:t>
      </w:r>
      <w:r w:rsidR="00331E72" w:rsidRPr="00223225">
        <w:rPr>
          <w:position w:val="-12"/>
          <w:sz w:val="24"/>
          <w:szCs w:val="28"/>
        </w:rPr>
        <w:object w:dxaOrig="14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20.25pt" o:ole="">
            <v:imagedata r:id="rId7" o:title=""/>
          </v:shape>
          <o:OLEObject Type="Embed" ProgID="Equation.3" ShapeID="_x0000_i1025" DrawAspect="Content" ObjectID="_1627230196" r:id="rId8"/>
        </w:object>
      </w:r>
      <w:r>
        <w:t xml:space="preserve"> мы</w:t>
      </w:r>
      <w:proofErr w:type="gramEnd"/>
      <w:r>
        <w:t xml:space="preserve"> читаем «вероятность того, что в случайном эксперименте событие </w:t>
      </w:r>
      <w:r w:rsidR="00223225">
        <w:rPr>
          <w:position w:val="-4"/>
          <w:sz w:val="24"/>
          <w:szCs w:val="28"/>
        </w:rPr>
        <w:object w:dxaOrig="279" w:dyaOrig="300">
          <v:shape id="_x0000_i1026" type="#_x0000_t75" style="width:14.25pt;height:15pt" o:ole="">
            <v:imagedata r:id="rId9" o:title=""/>
          </v:shape>
          <o:OLEObject Type="Embed" ProgID="Equation.3" ShapeID="_x0000_i1026" DrawAspect="Content" ObjectID="_1627230197" r:id="rId10"/>
        </w:object>
      </w:r>
      <w:r w:rsidR="00223225">
        <w:t xml:space="preserve"> наступит</w:t>
      </w:r>
      <w:r w:rsidR="00223225" w:rsidRPr="00223225">
        <w:rPr>
          <w:position w:val="-10"/>
          <w:sz w:val="24"/>
          <w:szCs w:val="28"/>
        </w:rPr>
        <w:object w:dxaOrig="700" w:dyaOrig="360">
          <v:shape id="_x0000_i1027" type="#_x0000_t75" style="width:35.25pt;height:18pt" o:ole="">
            <v:imagedata r:id="rId11" o:title=""/>
          </v:shape>
          <o:OLEObject Type="Embed" ProgID="Equation.3" ShapeID="_x0000_i1027" DrawAspect="Content" ObjectID="_1627230198" r:id="rId12"/>
        </w:object>
      </w:r>
      <w:r>
        <w:t xml:space="preserve">». Т.е. это выражение имеет отношение к </w:t>
      </w:r>
      <w:r w:rsidRPr="00223225">
        <w:rPr>
          <w:b/>
        </w:rPr>
        <w:t>одному</w:t>
      </w:r>
      <w:r>
        <w:t xml:space="preserve"> случайному эксперименту. Однако, это число приобретает</w:t>
      </w:r>
      <w:r w:rsidR="00D01720" w:rsidRPr="00D01720">
        <w:t xml:space="preserve"> </w:t>
      </w:r>
      <w:r w:rsidR="00D01720">
        <w:t>смысл лишь</w:t>
      </w:r>
      <w:r>
        <w:t xml:space="preserve"> при повторении случайного эксперимента.</w:t>
      </w:r>
    </w:p>
    <w:p w:rsidR="000C6AA9" w:rsidRDefault="000C6AA9" w:rsidP="00E5359B">
      <w:pPr>
        <w:pStyle w:val="a5"/>
        <w:spacing w:line="276" w:lineRule="auto"/>
        <w:ind w:firstLine="567"/>
      </w:pPr>
      <w:r>
        <w:t>Рассмотрим следующую простейшую схему повторения опытов, которая называется схемой Бернулли.</w:t>
      </w:r>
      <w:r w:rsidR="00223225" w:rsidRPr="00223225">
        <w:t xml:space="preserve"> </w:t>
      </w:r>
      <w:r>
        <w:t xml:space="preserve">В каждом из </w:t>
      </w:r>
      <w:r w:rsidRPr="00223225">
        <w:rPr>
          <w:b/>
        </w:rPr>
        <w:t>независимых</w:t>
      </w:r>
      <w:r>
        <w:t xml:space="preserve"> испытаний возможны два </w:t>
      </w:r>
      <w:proofErr w:type="gramStart"/>
      <w:r>
        <w:t>исхода</w:t>
      </w:r>
      <w:r w:rsidR="00223225" w:rsidRPr="00223225">
        <w:t xml:space="preserve"> </w:t>
      </w:r>
      <w:r w:rsidR="00223225">
        <w:rPr>
          <w:position w:val="-4"/>
          <w:sz w:val="24"/>
          <w:szCs w:val="28"/>
        </w:rPr>
        <w:object w:dxaOrig="279" w:dyaOrig="300">
          <v:shape id="_x0000_i1028" type="#_x0000_t75" style="width:14.25pt;height:15pt" o:ole="">
            <v:imagedata r:id="rId9" o:title=""/>
          </v:shape>
          <o:OLEObject Type="Embed" ProgID="Equation.3" ShapeID="_x0000_i1028" DrawAspect="Content" ObjectID="_1627230199" r:id="rId13"/>
        </w:object>
      </w:r>
      <w:r w:rsidR="00223225" w:rsidRPr="00223225">
        <w:rPr>
          <w:sz w:val="24"/>
          <w:szCs w:val="28"/>
        </w:rPr>
        <w:t xml:space="preserve"> </w:t>
      </w:r>
      <w:r w:rsidR="00223225">
        <w:rPr>
          <w:szCs w:val="28"/>
        </w:rPr>
        <w:t>и</w:t>
      </w:r>
      <w:proofErr w:type="gramEnd"/>
      <w:r w:rsidR="00223225">
        <w:rPr>
          <w:szCs w:val="28"/>
        </w:rPr>
        <w:t xml:space="preserve">  </w:t>
      </w:r>
      <w:r w:rsidR="00223225">
        <w:rPr>
          <w:position w:val="-4"/>
          <w:sz w:val="24"/>
          <w:szCs w:val="28"/>
        </w:rPr>
        <w:object w:dxaOrig="320" w:dyaOrig="360">
          <v:shape id="_x0000_i1029" type="#_x0000_t75" style="width:15.75pt;height:18pt" o:ole="">
            <v:imagedata r:id="rId14" o:title=""/>
          </v:shape>
          <o:OLEObject Type="Embed" ProgID="Equation.3" ShapeID="_x0000_i1029" DrawAspect="Content" ObjectID="_1627230200" r:id="rId15"/>
        </w:object>
      </w:r>
      <w:r>
        <w:t>, вероятности которых не меняются от испытания к испытанию</w:t>
      </w:r>
      <w:r w:rsidR="00223225">
        <w:t xml:space="preserve">: </w:t>
      </w:r>
      <w:r w:rsidR="00223225">
        <w:rPr>
          <w:position w:val="-12"/>
          <w:sz w:val="24"/>
          <w:szCs w:val="28"/>
        </w:rPr>
        <w:object w:dxaOrig="3620" w:dyaOrig="440">
          <v:shape id="_x0000_i1030" type="#_x0000_t75" style="width:180.75pt;height:21.75pt" o:ole="">
            <v:imagedata r:id="rId16" o:title=""/>
          </v:shape>
          <o:OLEObject Type="Embed" ProgID="Equation.3" ShapeID="_x0000_i1030" DrawAspect="Content" ObjectID="_1627230201" r:id="rId17"/>
        </w:object>
      </w:r>
    </w:p>
    <w:p w:rsidR="000C6AA9" w:rsidRDefault="000C6AA9" w:rsidP="00E5359B">
      <w:pPr>
        <w:pStyle w:val="a5"/>
        <w:spacing w:line="276" w:lineRule="auto"/>
        <w:ind w:firstLine="567"/>
      </w:pPr>
      <w:r>
        <w:t>Существуют две реализации этой схемы.</w:t>
      </w:r>
    </w:p>
    <w:p w:rsidR="000C6AA9" w:rsidRDefault="00331E72" w:rsidP="00E5359B">
      <w:pPr>
        <w:pStyle w:val="a5"/>
        <w:spacing w:line="276" w:lineRule="auto"/>
        <w:ind w:left="1066" w:hanging="499"/>
      </w:pPr>
      <w:r>
        <w:t>1</w:t>
      </w:r>
      <w:r w:rsidR="001A084D">
        <w:t>.</w:t>
      </w:r>
      <w:r>
        <w:t xml:space="preserve"> С</w:t>
      </w:r>
      <w:r w:rsidR="000C6AA9">
        <w:t xml:space="preserve">лучайный эксперимент </w:t>
      </w:r>
      <w:r w:rsidRPr="00331E72">
        <w:rPr>
          <w:b/>
        </w:rPr>
        <w:t>повторяется</w:t>
      </w:r>
      <w:r w:rsidR="000C6AA9">
        <w:t xml:space="preserve"> в неизменных </w:t>
      </w:r>
      <w:proofErr w:type="gramStart"/>
      <w:r w:rsidR="000C6AA9">
        <w:t xml:space="preserve">условиях </w:t>
      </w:r>
      <w:r>
        <w:rPr>
          <w:position w:val="-6"/>
          <w:sz w:val="24"/>
          <w:szCs w:val="28"/>
        </w:rPr>
        <w:object w:dxaOrig="240" w:dyaOrig="260">
          <v:shape id="_x0000_i1031" type="#_x0000_t75" style="width:12pt;height:12.75pt" o:ole="">
            <v:imagedata r:id="rId18" o:title=""/>
          </v:shape>
          <o:OLEObject Type="Embed" ProgID="Equation.3" ShapeID="_x0000_i1031" DrawAspect="Content" ObjectID="_1627230202" r:id="rId19"/>
        </w:object>
      </w:r>
      <w:r w:rsidR="000C6AA9">
        <w:t xml:space="preserve"> раз</w:t>
      </w:r>
      <w:proofErr w:type="gramEnd"/>
      <w:r w:rsidR="000C6AA9"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331"/>
        <w:gridCol w:w="5025"/>
      </w:tblGrid>
      <w:tr w:rsidR="000C6AA9" w:rsidTr="000C6AA9">
        <w:tc>
          <w:tcPr>
            <w:tcW w:w="4428" w:type="dxa"/>
            <w:hideMark/>
          </w:tcPr>
          <w:p w:rsidR="000C6AA9" w:rsidRDefault="000C6AA9" w:rsidP="00E5359B">
            <w:pPr>
              <w:pStyle w:val="a5"/>
              <w:keepNext/>
              <w:spacing w:line="276" w:lineRule="auto"/>
            </w:pPr>
            <w:r>
              <w:t xml:space="preserve">     </w:t>
            </w:r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1047750" cy="1520190"/>
                      <wp:effectExtent l="0" t="9525" r="0" b="3810"/>
                      <wp:docPr id="94" name="Полотно 9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80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870" y="266700"/>
                                  <a:ext cx="789940" cy="791845"/>
                                </a:xfrm>
                                <a:custGeom>
                                  <a:avLst/>
                                  <a:gdLst>
                                    <a:gd name="T0" fmla="*/ 0 w 1039"/>
                                    <a:gd name="T1" fmla="*/ 0 h 1039"/>
                                    <a:gd name="T2" fmla="*/ 0 w 1039"/>
                                    <a:gd name="T3" fmla="*/ 1039 h 1039"/>
                                    <a:gd name="T4" fmla="*/ 1039 w 1039"/>
                                    <a:gd name="T5" fmla="*/ 1039 h 1039"/>
                                    <a:gd name="T6" fmla="*/ 1039 w 1039"/>
                                    <a:gd name="T7" fmla="*/ 0 h 103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39" h="1039">
                                      <a:moveTo>
                                        <a:pt x="0" y="0"/>
                                      </a:moveTo>
                                      <a:lnTo>
                                        <a:pt x="0" y="1039"/>
                                      </a:lnTo>
                                      <a:lnTo>
                                        <a:pt x="1039" y="1039"/>
                                      </a:lnTo>
                                      <a:lnTo>
                                        <a:pt x="103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8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0205" y="408940"/>
                                  <a:ext cx="138430" cy="137795"/>
                                </a:xfrm>
                                <a:custGeom>
                                  <a:avLst/>
                                  <a:gdLst>
                                    <a:gd name="T0" fmla="*/ 0 w 182"/>
                                    <a:gd name="T1" fmla="*/ 0 h 181"/>
                                    <a:gd name="T2" fmla="*/ 182 w 182"/>
                                    <a:gd name="T3" fmla="*/ 0 h 181"/>
                                    <a:gd name="T4" fmla="*/ 0 w 182"/>
                                    <a:gd name="T5" fmla="*/ 181 h 18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82" h="181">
                                      <a:moveTo>
                                        <a:pt x="0" y="0"/>
                                      </a:moveTo>
                                      <a:lnTo>
                                        <a:pt x="182" y="0"/>
                                      </a:lnTo>
                                      <a:lnTo>
                                        <a:pt x="0" y="18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8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70205" y="408940"/>
                                  <a:ext cx="221615" cy="220980"/>
                                </a:xfrm>
                                <a:custGeom>
                                  <a:avLst/>
                                  <a:gdLst>
                                    <a:gd name="T0" fmla="*/ 291 w 291"/>
                                    <a:gd name="T1" fmla="*/ 145 h 290"/>
                                    <a:gd name="T2" fmla="*/ 145 w 291"/>
                                    <a:gd name="T3" fmla="*/ 0 h 290"/>
                                    <a:gd name="T4" fmla="*/ 0 w 291"/>
                                    <a:gd name="T5" fmla="*/ 145 h 290"/>
                                    <a:gd name="T6" fmla="*/ 145 w 291"/>
                                    <a:gd name="T7" fmla="*/ 290 h 290"/>
                                    <a:gd name="T8" fmla="*/ 291 w 291"/>
                                    <a:gd name="T9" fmla="*/ 145 h 290"/>
                                    <a:gd name="T10" fmla="*/ 291 w 291"/>
                                    <a:gd name="T11" fmla="*/ 145 h 2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91" h="290">
                                      <a:moveTo>
                                        <a:pt x="291" y="145"/>
                                      </a:moveTo>
                                      <a:cubicBezTo>
                                        <a:pt x="291" y="64"/>
                                        <a:pt x="226" y="0"/>
                                        <a:pt x="145" y="0"/>
                                      </a:cubicBezTo>
                                      <a:cubicBezTo>
                                        <a:pt x="65" y="0"/>
                                        <a:pt x="0" y="64"/>
                                        <a:pt x="0" y="145"/>
                                      </a:cubicBezTo>
                                      <a:cubicBezTo>
                                        <a:pt x="0" y="225"/>
                                        <a:pt x="65" y="290"/>
                                        <a:pt x="145" y="290"/>
                                      </a:cubicBezTo>
                                      <a:cubicBezTo>
                                        <a:pt x="226" y="290"/>
                                        <a:pt x="291" y="225"/>
                                        <a:pt x="291" y="145"/>
                                      </a:cubicBezTo>
                                      <a:close/>
                                      <a:moveTo>
                                        <a:pt x="291" y="145"/>
                                      </a:moveTo>
                                    </a:path>
                                  </a:pathLst>
                                </a:custGeom>
                                <a:noFill/>
                                <a:ln w="508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8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54660" y="474980"/>
                                  <a:ext cx="52705" cy="87630"/>
                                </a:xfrm>
                                <a:custGeom>
                                  <a:avLst/>
                                  <a:gdLst>
                                    <a:gd name="T0" fmla="*/ 41 w 69"/>
                                    <a:gd name="T1" fmla="*/ 53 h 115"/>
                                    <a:gd name="T2" fmla="*/ 64 w 69"/>
                                    <a:gd name="T3" fmla="*/ 23 h 115"/>
                                    <a:gd name="T4" fmla="*/ 34 w 69"/>
                                    <a:gd name="T5" fmla="*/ 0 h 115"/>
                                    <a:gd name="T6" fmla="*/ 4 w 69"/>
                                    <a:gd name="T7" fmla="*/ 23 h 115"/>
                                    <a:gd name="T8" fmla="*/ 13 w 69"/>
                                    <a:gd name="T9" fmla="*/ 32 h 115"/>
                                    <a:gd name="T10" fmla="*/ 21 w 69"/>
                                    <a:gd name="T11" fmla="*/ 23 h 115"/>
                                    <a:gd name="T12" fmla="*/ 11 w 69"/>
                                    <a:gd name="T13" fmla="*/ 15 h 115"/>
                                    <a:gd name="T14" fmla="*/ 33 w 69"/>
                                    <a:gd name="T15" fmla="*/ 5 h 115"/>
                                    <a:gd name="T16" fmla="*/ 49 w 69"/>
                                    <a:gd name="T17" fmla="*/ 23 h 115"/>
                                    <a:gd name="T18" fmla="*/ 44 w 69"/>
                                    <a:gd name="T19" fmla="*/ 42 h 115"/>
                                    <a:gd name="T20" fmla="*/ 30 w 69"/>
                                    <a:gd name="T21" fmla="*/ 51 h 115"/>
                                    <a:gd name="T22" fmla="*/ 23 w 69"/>
                                    <a:gd name="T23" fmla="*/ 51 h 115"/>
                                    <a:gd name="T24" fmla="*/ 21 w 69"/>
                                    <a:gd name="T25" fmla="*/ 53 h 115"/>
                                    <a:gd name="T26" fmla="*/ 25 w 69"/>
                                    <a:gd name="T27" fmla="*/ 55 h 115"/>
                                    <a:gd name="T28" fmla="*/ 32 w 69"/>
                                    <a:gd name="T29" fmla="*/ 55 h 115"/>
                                    <a:gd name="T30" fmla="*/ 52 w 69"/>
                                    <a:gd name="T31" fmla="*/ 83 h 115"/>
                                    <a:gd name="T32" fmla="*/ 33 w 69"/>
                                    <a:gd name="T33" fmla="*/ 110 h 115"/>
                                    <a:gd name="T34" fmla="*/ 7 w 69"/>
                                    <a:gd name="T35" fmla="*/ 98 h 115"/>
                                    <a:gd name="T36" fmla="*/ 18 w 69"/>
                                    <a:gd name="T37" fmla="*/ 88 h 115"/>
                                    <a:gd name="T38" fmla="*/ 9 w 69"/>
                                    <a:gd name="T39" fmla="*/ 79 h 115"/>
                                    <a:gd name="T40" fmla="*/ 0 w 69"/>
                                    <a:gd name="T41" fmla="*/ 89 h 115"/>
                                    <a:gd name="T42" fmla="*/ 34 w 69"/>
                                    <a:gd name="T43" fmla="*/ 115 h 115"/>
                                    <a:gd name="T44" fmla="*/ 69 w 69"/>
                                    <a:gd name="T45" fmla="*/ 83 h 115"/>
                                    <a:gd name="T46" fmla="*/ 41 w 69"/>
                                    <a:gd name="T47" fmla="*/ 53 h 115"/>
                                    <a:gd name="T48" fmla="*/ 41 w 69"/>
                                    <a:gd name="T49" fmla="*/ 53 h 11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69" h="115">
                                      <a:moveTo>
                                        <a:pt x="41" y="53"/>
                                      </a:moveTo>
                                      <a:cubicBezTo>
                                        <a:pt x="55" y="48"/>
                                        <a:pt x="64" y="37"/>
                                        <a:pt x="64" y="23"/>
                                      </a:cubicBezTo>
                                      <a:cubicBezTo>
                                        <a:pt x="64" y="10"/>
                                        <a:pt x="50" y="0"/>
                                        <a:pt x="34" y="0"/>
                                      </a:cubicBezTo>
                                      <a:cubicBezTo>
                                        <a:pt x="17" y="0"/>
                                        <a:pt x="4" y="10"/>
                                        <a:pt x="4" y="23"/>
                                      </a:cubicBezTo>
                                      <a:cubicBezTo>
                                        <a:pt x="4" y="29"/>
                                        <a:pt x="8" y="32"/>
                                        <a:pt x="13" y="32"/>
                                      </a:cubicBezTo>
                                      <a:cubicBezTo>
                                        <a:pt x="18" y="32"/>
                                        <a:pt x="21" y="28"/>
                                        <a:pt x="21" y="23"/>
                                      </a:cubicBezTo>
                                      <a:cubicBezTo>
                                        <a:pt x="21" y="15"/>
                                        <a:pt x="13" y="15"/>
                                        <a:pt x="11" y="15"/>
                                      </a:cubicBezTo>
                                      <a:cubicBezTo>
                                        <a:pt x="16" y="7"/>
                                        <a:pt x="27" y="5"/>
                                        <a:pt x="33" y="5"/>
                                      </a:cubicBezTo>
                                      <a:cubicBezTo>
                                        <a:pt x="40" y="5"/>
                                        <a:pt x="49" y="8"/>
                                        <a:pt x="49" y="23"/>
                                      </a:cubicBezTo>
                                      <a:cubicBezTo>
                                        <a:pt x="49" y="25"/>
                                        <a:pt x="49" y="35"/>
                                        <a:pt x="44" y="42"/>
                                      </a:cubicBezTo>
                                      <a:cubicBezTo>
                                        <a:pt x="40" y="50"/>
                                        <a:pt x="34" y="51"/>
                                        <a:pt x="30" y="51"/>
                                      </a:cubicBezTo>
                                      <a:cubicBezTo>
                                        <a:pt x="28" y="51"/>
                                        <a:pt x="24" y="51"/>
                                        <a:pt x="23" y="51"/>
                                      </a:cubicBezTo>
                                      <a:cubicBezTo>
                                        <a:pt x="22" y="51"/>
                                        <a:pt x="21" y="52"/>
                                        <a:pt x="21" y="53"/>
                                      </a:cubicBezTo>
                                      <a:cubicBezTo>
                                        <a:pt x="21" y="55"/>
                                        <a:pt x="22" y="55"/>
                                        <a:pt x="25" y="55"/>
                                      </a:cubicBezTo>
                                      <a:lnTo>
                                        <a:pt x="32" y="55"/>
                                      </a:lnTo>
                                      <a:cubicBezTo>
                                        <a:pt x="46" y="55"/>
                                        <a:pt x="52" y="66"/>
                                        <a:pt x="52" y="83"/>
                                      </a:cubicBezTo>
                                      <a:cubicBezTo>
                                        <a:pt x="52" y="105"/>
                                        <a:pt x="40" y="110"/>
                                        <a:pt x="33" y="110"/>
                                      </a:cubicBezTo>
                                      <a:cubicBezTo>
                                        <a:pt x="26" y="110"/>
                                        <a:pt x="13" y="107"/>
                                        <a:pt x="7" y="98"/>
                                      </a:cubicBezTo>
                                      <a:cubicBezTo>
                                        <a:pt x="13" y="98"/>
                                        <a:pt x="18" y="95"/>
                                        <a:pt x="18" y="88"/>
                                      </a:cubicBezTo>
                                      <a:cubicBezTo>
                                        <a:pt x="18" y="82"/>
                                        <a:pt x="14" y="79"/>
                                        <a:pt x="9" y="79"/>
                                      </a:cubicBezTo>
                                      <a:cubicBezTo>
                                        <a:pt x="5" y="79"/>
                                        <a:pt x="0" y="81"/>
                                        <a:pt x="0" y="89"/>
                                      </a:cubicBezTo>
                                      <a:cubicBezTo>
                                        <a:pt x="0" y="104"/>
                                        <a:pt x="15" y="115"/>
                                        <a:pt x="34" y="115"/>
                                      </a:cubicBezTo>
                                      <a:cubicBezTo>
                                        <a:pt x="54" y="115"/>
                                        <a:pt x="69" y="100"/>
                                        <a:pt x="69" y="83"/>
                                      </a:cubicBezTo>
                                      <a:cubicBezTo>
                                        <a:pt x="69" y="69"/>
                                        <a:pt x="58" y="56"/>
                                        <a:pt x="41" y="53"/>
                                      </a:cubicBezTo>
                                      <a:close/>
                                      <a:moveTo>
                                        <a:pt x="41" y="53"/>
                                      </a:move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90" descr="закраска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657860" y="695960"/>
                                  <a:ext cx="220345" cy="221615"/>
                                </a:xfrm>
                                <a:custGeom>
                                  <a:avLst/>
                                  <a:gdLst>
                                    <a:gd name="T0" fmla="*/ 290 w 290"/>
                                    <a:gd name="T1" fmla="*/ 146 h 291"/>
                                    <a:gd name="T2" fmla="*/ 145 w 290"/>
                                    <a:gd name="T3" fmla="*/ 0 h 291"/>
                                    <a:gd name="T4" fmla="*/ 0 w 290"/>
                                    <a:gd name="T5" fmla="*/ 146 h 291"/>
                                    <a:gd name="T6" fmla="*/ 145 w 290"/>
                                    <a:gd name="T7" fmla="*/ 291 h 291"/>
                                    <a:gd name="T8" fmla="*/ 290 w 290"/>
                                    <a:gd name="T9" fmla="*/ 146 h 291"/>
                                    <a:gd name="T10" fmla="*/ 290 w 290"/>
                                    <a:gd name="T11" fmla="*/ 146 h 29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90" h="291">
                                      <a:moveTo>
                                        <a:pt x="290" y="146"/>
                                      </a:moveTo>
                                      <a:cubicBezTo>
                                        <a:pt x="290" y="65"/>
                                        <a:pt x="225" y="0"/>
                                        <a:pt x="145" y="0"/>
                                      </a:cubicBezTo>
                                      <a:cubicBezTo>
                                        <a:pt x="65" y="0"/>
                                        <a:pt x="0" y="65"/>
                                        <a:pt x="0" y="146"/>
                                      </a:cubicBezTo>
                                      <a:cubicBezTo>
                                        <a:pt x="0" y="226"/>
                                        <a:pt x="65" y="291"/>
                                        <a:pt x="145" y="291"/>
                                      </a:cubicBezTo>
                                      <a:cubicBezTo>
                                        <a:pt x="225" y="291"/>
                                        <a:pt x="290" y="226"/>
                                        <a:pt x="290" y="146"/>
                                      </a:cubicBezTo>
                                      <a:close/>
                                      <a:moveTo>
                                        <a:pt x="290" y="146"/>
                                      </a:moveTo>
                                    </a:path>
                                  </a:pathLst>
                                </a:custGeom>
                                <a:blipFill dpi="0" rotWithShape="1">
                                  <a:blip r:embed="rId20"/>
                                  <a:srcRect/>
                                  <a:stretch>
                                    <a:fillRect/>
                                  </a:stretch>
                                </a:blipFill>
                                <a:ln w="508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9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40410" y="762000"/>
                                  <a:ext cx="55880" cy="85725"/>
                                </a:xfrm>
                                <a:custGeom>
                                  <a:avLst/>
                                  <a:gdLst>
                                    <a:gd name="T0" fmla="*/ 44 w 73"/>
                                    <a:gd name="T1" fmla="*/ 85 h 112"/>
                                    <a:gd name="T2" fmla="*/ 44 w 73"/>
                                    <a:gd name="T3" fmla="*/ 99 h 112"/>
                                    <a:gd name="T4" fmla="*/ 31 w 73"/>
                                    <a:gd name="T5" fmla="*/ 107 h 112"/>
                                    <a:gd name="T6" fmla="*/ 28 w 73"/>
                                    <a:gd name="T7" fmla="*/ 107 h 112"/>
                                    <a:gd name="T8" fmla="*/ 28 w 73"/>
                                    <a:gd name="T9" fmla="*/ 112 h 112"/>
                                    <a:gd name="T10" fmla="*/ 50 w 73"/>
                                    <a:gd name="T11" fmla="*/ 112 h 112"/>
                                    <a:gd name="T12" fmla="*/ 73 w 73"/>
                                    <a:gd name="T13" fmla="*/ 112 h 112"/>
                                    <a:gd name="T14" fmla="*/ 73 w 73"/>
                                    <a:gd name="T15" fmla="*/ 107 h 112"/>
                                    <a:gd name="T16" fmla="*/ 69 w 73"/>
                                    <a:gd name="T17" fmla="*/ 107 h 112"/>
                                    <a:gd name="T18" fmla="*/ 57 w 73"/>
                                    <a:gd name="T19" fmla="*/ 99 h 112"/>
                                    <a:gd name="T20" fmla="*/ 57 w 73"/>
                                    <a:gd name="T21" fmla="*/ 85 h 112"/>
                                    <a:gd name="T22" fmla="*/ 73 w 73"/>
                                    <a:gd name="T23" fmla="*/ 85 h 112"/>
                                    <a:gd name="T24" fmla="*/ 73 w 73"/>
                                    <a:gd name="T25" fmla="*/ 80 h 112"/>
                                    <a:gd name="T26" fmla="*/ 57 w 73"/>
                                    <a:gd name="T27" fmla="*/ 80 h 112"/>
                                    <a:gd name="T28" fmla="*/ 57 w 73"/>
                                    <a:gd name="T29" fmla="*/ 4 h 112"/>
                                    <a:gd name="T30" fmla="*/ 54 w 73"/>
                                    <a:gd name="T31" fmla="*/ 0 h 112"/>
                                    <a:gd name="T32" fmla="*/ 51 w 73"/>
                                    <a:gd name="T33" fmla="*/ 2 h 112"/>
                                    <a:gd name="T34" fmla="*/ 0 w 73"/>
                                    <a:gd name="T35" fmla="*/ 80 h 112"/>
                                    <a:gd name="T36" fmla="*/ 0 w 73"/>
                                    <a:gd name="T37" fmla="*/ 85 h 112"/>
                                    <a:gd name="T38" fmla="*/ 44 w 73"/>
                                    <a:gd name="T39" fmla="*/ 85 h 112"/>
                                    <a:gd name="T40" fmla="*/ 45 w 73"/>
                                    <a:gd name="T41" fmla="*/ 80 h 112"/>
                                    <a:gd name="T42" fmla="*/ 4 w 73"/>
                                    <a:gd name="T43" fmla="*/ 80 h 112"/>
                                    <a:gd name="T44" fmla="*/ 45 w 73"/>
                                    <a:gd name="T45" fmla="*/ 18 h 112"/>
                                    <a:gd name="T46" fmla="*/ 45 w 73"/>
                                    <a:gd name="T47" fmla="*/ 80 h 112"/>
                                    <a:gd name="T48" fmla="*/ 45 w 73"/>
                                    <a:gd name="T49" fmla="*/ 80 h 1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73" h="112">
                                      <a:moveTo>
                                        <a:pt x="44" y="85"/>
                                      </a:moveTo>
                                      <a:lnTo>
                                        <a:pt x="44" y="99"/>
                                      </a:lnTo>
                                      <a:cubicBezTo>
                                        <a:pt x="44" y="105"/>
                                        <a:pt x="43" y="107"/>
                                        <a:pt x="31" y="107"/>
                                      </a:cubicBezTo>
                                      <a:lnTo>
                                        <a:pt x="28" y="107"/>
                                      </a:lnTo>
                                      <a:lnTo>
                                        <a:pt x="28" y="112"/>
                                      </a:lnTo>
                                      <a:cubicBezTo>
                                        <a:pt x="34" y="112"/>
                                        <a:pt x="43" y="112"/>
                                        <a:pt x="50" y="112"/>
                                      </a:cubicBezTo>
                                      <a:cubicBezTo>
                                        <a:pt x="57" y="112"/>
                                        <a:pt x="66" y="112"/>
                                        <a:pt x="73" y="112"/>
                                      </a:cubicBezTo>
                                      <a:lnTo>
                                        <a:pt x="73" y="107"/>
                                      </a:lnTo>
                                      <a:lnTo>
                                        <a:pt x="69" y="107"/>
                                      </a:lnTo>
                                      <a:cubicBezTo>
                                        <a:pt x="57" y="107"/>
                                        <a:pt x="57" y="105"/>
                                        <a:pt x="57" y="99"/>
                                      </a:cubicBezTo>
                                      <a:lnTo>
                                        <a:pt x="57" y="85"/>
                                      </a:lnTo>
                                      <a:lnTo>
                                        <a:pt x="73" y="85"/>
                                      </a:lnTo>
                                      <a:lnTo>
                                        <a:pt x="73" y="80"/>
                                      </a:lnTo>
                                      <a:lnTo>
                                        <a:pt x="57" y="80"/>
                                      </a:lnTo>
                                      <a:lnTo>
                                        <a:pt x="57" y="4"/>
                                      </a:lnTo>
                                      <a:cubicBezTo>
                                        <a:pt x="57" y="1"/>
                                        <a:pt x="57" y="0"/>
                                        <a:pt x="54" y="0"/>
                                      </a:cubicBezTo>
                                      <a:cubicBezTo>
                                        <a:pt x="52" y="0"/>
                                        <a:pt x="52" y="0"/>
                                        <a:pt x="51" y="2"/>
                                      </a:cubicBezTo>
                                      <a:lnTo>
                                        <a:pt x="0" y="80"/>
                                      </a:lnTo>
                                      <a:lnTo>
                                        <a:pt x="0" y="85"/>
                                      </a:lnTo>
                                      <a:lnTo>
                                        <a:pt x="44" y="85"/>
                                      </a:lnTo>
                                      <a:close/>
                                      <a:moveTo>
                                        <a:pt x="45" y="80"/>
                                      </a:moveTo>
                                      <a:lnTo>
                                        <a:pt x="4" y="80"/>
                                      </a:lnTo>
                                      <a:lnTo>
                                        <a:pt x="45" y="18"/>
                                      </a:lnTo>
                                      <a:lnTo>
                                        <a:pt x="45" y="80"/>
                                      </a:lnTo>
                                      <a:close/>
                                      <a:moveTo>
                                        <a:pt x="45" y="80"/>
                                      </a:move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9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5150" y="1358900"/>
                                  <a:ext cx="74295" cy="74295"/>
                                </a:xfrm>
                                <a:custGeom>
                                  <a:avLst/>
                                  <a:gdLst>
                                    <a:gd name="T0" fmla="*/ 0 w 98"/>
                                    <a:gd name="T1" fmla="*/ 0 h 98"/>
                                    <a:gd name="T2" fmla="*/ 98 w 98"/>
                                    <a:gd name="T3" fmla="*/ 0 h 98"/>
                                    <a:gd name="T4" fmla="*/ 0 w 98"/>
                                    <a:gd name="T5" fmla="*/ 98 h 9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98" h="98">
                                      <a:moveTo>
                                        <a:pt x="0" y="0"/>
                                      </a:moveTo>
                                      <a:lnTo>
                                        <a:pt x="98" y="0"/>
                                      </a:lnTo>
                                      <a:lnTo>
                                        <a:pt x="0" y="9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Freeform 9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65150" y="1358900"/>
                                  <a:ext cx="119380" cy="119380"/>
                                </a:xfrm>
                                <a:custGeom>
                                  <a:avLst/>
                                  <a:gdLst>
                                    <a:gd name="T0" fmla="*/ 157 w 157"/>
                                    <a:gd name="T1" fmla="*/ 79 h 157"/>
                                    <a:gd name="T2" fmla="*/ 78 w 157"/>
                                    <a:gd name="T3" fmla="*/ 0 h 157"/>
                                    <a:gd name="T4" fmla="*/ 0 w 157"/>
                                    <a:gd name="T5" fmla="*/ 79 h 157"/>
                                    <a:gd name="T6" fmla="*/ 78 w 157"/>
                                    <a:gd name="T7" fmla="*/ 157 h 157"/>
                                    <a:gd name="T8" fmla="*/ 157 w 157"/>
                                    <a:gd name="T9" fmla="*/ 79 h 157"/>
                                    <a:gd name="T10" fmla="*/ 157 w 157"/>
                                    <a:gd name="T11" fmla="*/ 79 h 1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7" h="157">
                                      <a:moveTo>
                                        <a:pt x="157" y="79"/>
                                      </a:moveTo>
                                      <a:cubicBezTo>
                                        <a:pt x="157" y="36"/>
                                        <a:pt x="122" y="0"/>
                                        <a:pt x="78" y="0"/>
                                      </a:cubicBezTo>
                                      <a:cubicBezTo>
                                        <a:pt x="35" y="0"/>
                                        <a:pt x="0" y="36"/>
                                        <a:pt x="0" y="79"/>
                                      </a:cubicBezTo>
                                      <a:cubicBezTo>
                                        <a:pt x="0" y="122"/>
                                        <a:pt x="35" y="157"/>
                                        <a:pt x="78" y="157"/>
                                      </a:cubicBezTo>
                                      <a:cubicBezTo>
                                        <a:pt x="122" y="157"/>
                                        <a:pt x="157" y="122"/>
                                        <a:pt x="157" y="79"/>
                                      </a:cubicBezTo>
                                      <a:close/>
                                      <a:moveTo>
                                        <a:pt x="157" y="79"/>
                                      </a:moveTo>
                                    </a:path>
                                  </a:pathLst>
                                </a:custGeom>
                                <a:noFill/>
                                <a:ln w="508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9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950" y="0"/>
                                  <a:ext cx="447040" cy="1411605"/>
                                </a:xfrm>
                                <a:custGeom>
                                  <a:avLst/>
                                  <a:gdLst>
                                    <a:gd name="T0" fmla="*/ 704 w 704"/>
                                    <a:gd name="T1" fmla="*/ 2223 h 2223"/>
                                    <a:gd name="T2" fmla="*/ 10 w 704"/>
                                    <a:gd name="T3" fmla="*/ 987 h 2223"/>
                                    <a:gd name="T4" fmla="*/ 530 w 704"/>
                                    <a:gd name="T5" fmla="*/ 477 h 22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04" h="2223">
                                      <a:moveTo>
                                        <a:pt x="704" y="2223"/>
                                      </a:moveTo>
                                      <a:cubicBezTo>
                                        <a:pt x="236" y="2223"/>
                                        <a:pt x="20" y="1974"/>
                                        <a:pt x="10" y="987"/>
                                      </a:cubicBezTo>
                                      <a:cubicBezTo>
                                        <a:pt x="0" y="0"/>
                                        <a:pt x="380" y="107"/>
                                        <a:pt x="530" y="47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524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Line 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4205" y="1058545"/>
                                  <a:ext cx="635" cy="2952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24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" name="Freeform 9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678180" y="1166495"/>
                                  <a:ext cx="67945" cy="58420"/>
                                </a:xfrm>
                                <a:custGeom>
                                  <a:avLst/>
                                  <a:gdLst>
                                    <a:gd name="T0" fmla="*/ 9 w 89"/>
                                    <a:gd name="T1" fmla="*/ 64 h 76"/>
                                    <a:gd name="T2" fmla="*/ 8 w 89"/>
                                    <a:gd name="T3" fmla="*/ 71 h 76"/>
                                    <a:gd name="T4" fmla="*/ 13 w 89"/>
                                    <a:gd name="T5" fmla="*/ 76 h 76"/>
                                    <a:gd name="T6" fmla="*/ 19 w 89"/>
                                    <a:gd name="T7" fmla="*/ 71 h 76"/>
                                    <a:gd name="T8" fmla="*/ 22 w 89"/>
                                    <a:gd name="T9" fmla="*/ 59 h 76"/>
                                    <a:gd name="T10" fmla="*/ 26 w 89"/>
                                    <a:gd name="T11" fmla="*/ 44 h 76"/>
                                    <a:gd name="T12" fmla="*/ 29 w 89"/>
                                    <a:gd name="T13" fmla="*/ 33 h 76"/>
                                    <a:gd name="T14" fmla="*/ 31 w 89"/>
                                    <a:gd name="T15" fmla="*/ 24 h 76"/>
                                    <a:gd name="T16" fmla="*/ 58 w 89"/>
                                    <a:gd name="T17" fmla="*/ 4 h 76"/>
                                    <a:gd name="T18" fmla="*/ 67 w 89"/>
                                    <a:gd name="T19" fmla="*/ 16 h 76"/>
                                    <a:gd name="T20" fmla="*/ 56 w 89"/>
                                    <a:gd name="T21" fmla="*/ 54 h 76"/>
                                    <a:gd name="T22" fmla="*/ 54 w 89"/>
                                    <a:gd name="T23" fmla="*/ 62 h 76"/>
                                    <a:gd name="T24" fmla="*/ 68 w 89"/>
                                    <a:gd name="T25" fmla="*/ 76 h 76"/>
                                    <a:gd name="T26" fmla="*/ 89 w 89"/>
                                    <a:gd name="T27" fmla="*/ 50 h 76"/>
                                    <a:gd name="T28" fmla="*/ 88 w 89"/>
                                    <a:gd name="T29" fmla="*/ 48 h 76"/>
                                    <a:gd name="T30" fmla="*/ 85 w 89"/>
                                    <a:gd name="T31" fmla="*/ 51 h 76"/>
                                    <a:gd name="T32" fmla="*/ 68 w 89"/>
                                    <a:gd name="T33" fmla="*/ 72 h 76"/>
                                    <a:gd name="T34" fmla="*/ 64 w 89"/>
                                    <a:gd name="T35" fmla="*/ 67 h 76"/>
                                    <a:gd name="T36" fmla="*/ 67 w 89"/>
                                    <a:gd name="T37" fmla="*/ 55 h 76"/>
                                    <a:gd name="T38" fmla="*/ 77 w 89"/>
                                    <a:gd name="T39" fmla="*/ 18 h 76"/>
                                    <a:gd name="T40" fmla="*/ 58 w 89"/>
                                    <a:gd name="T41" fmla="*/ 0 h 76"/>
                                    <a:gd name="T42" fmla="*/ 32 w 89"/>
                                    <a:gd name="T43" fmla="*/ 15 h 76"/>
                                    <a:gd name="T44" fmla="*/ 17 w 89"/>
                                    <a:gd name="T45" fmla="*/ 0 h 76"/>
                                    <a:gd name="T46" fmla="*/ 5 w 89"/>
                                    <a:gd name="T47" fmla="*/ 10 h 76"/>
                                    <a:gd name="T48" fmla="*/ 0 w 89"/>
                                    <a:gd name="T49" fmla="*/ 26 h 76"/>
                                    <a:gd name="T50" fmla="*/ 1 w 89"/>
                                    <a:gd name="T51" fmla="*/ 28 h 76"/>
                                    <a:gd name="T52" fmla="*/ 4 w 89"/>
                                    <a:gd name="T53" fmla="*/ 24 h 76"/>
                                    <a:gd name="T54" fmla="*/ 17 w 89"/>
                                    <a:gd name="T55" fmla="*/ 4 h 76"/>
                                    <a:gd name="T56" fmla="*/ 22 w 89"/>
                                    <a:gd name="T57" fmla="*/ 12 h 76"/>
                                    <a:gd name="T58" fmla="*/ 19 w 89"/>
                                    <a:gd name="T59" fmla="*/ 26 h 76"/>
                                    <a:gd name="T60" fmla="*/ 9 w 89"/>
                                    <a:gd name="T61" fmla="*/ 64 h 76"/>
                                    <a:gd name="T62" fmla="*/ 9 w 89"/>
                                    <a:gd name="T63" fmla="*/ 64 h 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89" h="76">
                                      <a:moveTo>
                                        <a:pt x="9" y="64"/>
                                      </a:moveTo>
                                      <a:cubicBezTo>
                                        <a:pt x="9" y="67"/>
                                        <a:pt x="8" y="70"/>
                                        <a:pt x="8" y="71"/>
                                      </a:cubicBezTo>
                                      <a:cubicBezTo>
                                        <a:pt x="8" y="74"/>
                                        <a:pt x="10" y="76"/>
                                        <a:pt x="13" y="76"/>
                                      </a:cubicBezTo>
                                      <a:cubicBezTo>
                                        <a:pt x="15" y="76"/>
                                        <a:pt x="18" y="74"/>
                                        <a:pt x="19" y="71"/>
                                      </a:cubicBezTo>
                                      <a:cubicBezTo>
                                        <a:pt x="19" y="71"/>
                                        <a:pt x="21" y="63"/>
                                        <a:pt x="22" y="59"/>
                                      </a:cubicBezTo>
                                      <a:lnTo>
                                        <a:pt x="26" y="44"/>
                                      </a:lnTo>
                                      <a:cubicBezTo>
                                        <a:pt x="26" y="40"/>
                                        <a:pt x="27" y="36"/>
                                        <a:pt x="29" y="33"/>
                                      </a:cubicBezTo>
                                      <a:cubicBezTo>
                                        <a:pt x="29" y="30"/>
                                        <a:pt x="30" y="25"/>
                                        <a:pt x="31" y="24"/>
                                      </a:cubicBezTo>
                                      <a:cubicBezTo>
                                        <a:pt x="33" y="19"/>
                                        <a:pt x="42" y="4"/>
                                        <a:pt x="58" y="4"/>
                                      </a:cubicBezTo>
                                      <a:cubicBezTo>
                                        <a:pt x="65" y="4"/>
                                        <a:pt x="67" y="10"/>
                                        <a:pt x="67" y="16"/>
                                      </a:cubicBezTo>
                                      <a:cubicBezTo>
                                        <a:pt x="67" y="26"/>
                                        <a:pt x="58" y="47"/>
                                        <a:pt x="56" y="54"/>
                                      </a:cubicBezTo>
                                      <a:cubicBezTo>
                                        <a:pt x="54" y="58"/>
                                        <a:pt x="54" y="60"/>
                                        <a:pt x="54" y="62"/>
                                      </a:cubicBezTo>
                                      <a:cubicBezTo>
                                        <a:pt x="54" y="70"/>
                                        <a:pt x="60" y="76"/>
                                        <a:pt x="68" y="76"/>
                                      </a:cubicBezTo>
                                      <a:cubicBezTo>
                                        <a:pt x="83" y="76"/>
                                        <a:pt x="89" y="51"/>
                                        <a:pt x="89" y="50"/>
                                      </a:cubicBezTo>
                                      <a:cubicBezTo>
                                        <a:pt x="89" y="48"/>
                                        <a:pt x="88" y="48"/>
                                        <a:pt x="88" y="48"/>
                                      </a:cubicBezTo>
                                      <a:cubicBezTo>
                                        <a:pt x="86" y="48"/>
                                        <a:pt x="86" y="49"/>
                                        <a:pt x="85" y="51"/>
                                      </a:cubicBezTo>
                                      <a:cubicBezTo>
                                        <a:pt x="82" y="63"/>
                                        <a:pt x="76" y="72"/>
                                        <a:pt x="68" y="72"/>
                                      </a:cubicBezTo>
                                      <a:cubicBezTo>
                                        <a:pt x="65" y="72"/>
                                        <a:pt x="64" y="70"/>
                                        <a:pt x="64" y="67"/>
                                      </a:cubicBezTo>
                                      <a:cubicBezTo>
                                        <a:pt x="64" y="62"/>
                                        <a:pt x="66" y="59"/>
                                        <a:pt x="67" y="55"/>
                                      </a:cubicBezTo>
                                      <a:cubicBezTo>
                                        <a:pt x="70" y="46"/>
                                        <a:pt x="77" y="28"/>
                                        <a:pt x="77" y="18"/>
                                      </a:cubicBezTo>
                                      <a:cubicBezTo>
                                        <a:pt x="77" y="7"/>
                                        <a:pt x="70" y="0"/>
                                        <a:pt x="58" y="0"/>
                                      </a:cubicBezTo>
                                      <a:cubicBezTo>
                                        <a:pt x="43" y="0"/>
                                        <a:pt x="35" y="11"/>
                                        <a:pt x="32" y="15"/>
                                      </a:cubicBezTo>
                                      <a:cubicBezTo>
                                        <a:pt x="31" y="6"/>
                                        <a:pt x="25" y="0"/>
                                        <a:pt x="17" y="0"/>
                                      </a:cubicBezTo>
                                      <a:cubicBezTo>
                                        <a:pt x="9" y="0"/>
                                        <a:pt x="6" y="7"/>
                                        <a:pt x="5" y="10"/>
                                      </a:cubicBezTo>
                                      <a:cubicBezTo>
                                        <a:pt x="2" y="16"/>
                                        <a:pt x="0" y="25"/>
                                        <a:pt x="0" y="26"/>
                                      </a:cubicBezTo>
                                      <a:cubicBezTo>
                                        <a:pt x="0" y="28"/>
                                        <a:pt x="1" y="28"/>
                                        <a:pt x="1" y="28"/>
                                      </a:cubicBezTo>
                                      <a:cubicBezTo>
                                        <a:pt x="3" y="28"/>
                                        <a:pt x="3" y="28"/>
                                        <a:pt x="4" y="24"/>
                                      </a:cubicBezTo>
                                      <a:cubicBezTo>
                                        <a:pt x="7" y="12"/>
                                        <a:pt x="11" y="4"/>
                                        <a:pt x="17" y="4"/>
                                      </a:cubicBezTo>
                                      <a:cubicBezTo>
                                        <a:pt x="20" y="4"/>
                                        <a:pt x="22" y="6"/>
                                        <a:pt x="22" y="12"/>
                                      </a:cubicBezTo>
                                      <a:cubicBezTo>
                                        <a:pt x="22" y="15"/>
                                        <a:pt x="21" y="17"/>
                                        <a:pt x="19" y="26"/>
                                      </a:cubicBezTo>
                                      <a:lnTo>
                                        <a:pt x="9" y="64"/>
                                      </a:lnTo>
                                      <a:close/>
                                      <a:moveTo>
                                        <a:pt x="9" y="64"/>
                                      </a:move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Freeform 9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88035" y="1165225"/>
                                  <a:ext cx="59055" cy="84455"/>
                                </a:xfrm>
                                <a:custGeom>
                                  <a:avLst/>
                                  <a:gdLst>
                                    <a:gd name="T0" fmla="*/ 0 w 78"/>
                                    <a:gd name="T1" fmla="*/ 9 h 111"/>
                                    <a:gd name="T2" fmla="*/ 1 w 78"/>
                                    <a:gd name="T3" fmla="*/ 12 h 111"/>
                                    <a:gd name="T4" fmla="*/ 6 w 78"/>
                                    <a:gd name="T5" fmla="*/ 11 h 111"/>
                                    <a:gd name="T6" fmla="*/ 10 w 78"/>
                                    <a:gd name="T7" fmla="*/ 11 h 111"/>
                                    <a:gd name="T8" fmla="*/ 12 w 78"/>
                                    <a:gd name="T9" fmla="*/ 14 h 111"/>
                                    <a:gd name="T10" fmla="*/ 12 w 78"/>
                                    <a:gd name="T11" fmla="*/ 24 h 111"/>
                                    <a:gd name="T12" fmla="*/ 12 w 78"/>
                                    <a:gd name="T13" fmla="*/ 94 h 111"/>
                                    <a:gd name="T14" fmla="*/ 12 w 78"/>
                                    <a:gd name="T15" fmla="*/ 104 h 111"/>
                                    <a:gd name="T16" fmla="*/ 9 w 78"/>
                                    <a:gd name="T17" fmla="*/ 107 h 111"/>
                                    <a:gd name="T18" fmla="*/ 2 w 78"/>
                                    <a:gd name="T19" fmla="*/ 108 h 111"/>
                                    <a:gd name="T20" fmla="*/ 0 w 78"/>
                                    <a:gd name="T21" fmla="*/ 108 h 111"/>
                                    <a:gd name="T22" fmla="*/ 0 w 78"/>
                                    <a:gd name="T23" fmla="*/ 111 h 111"/>
                                    <a:gd name="T24" fmla="*/ 38 w 78"/>
                                    <a:gd name="T25" fmla="*/ 111 h 111"/>
                                    <a:gd name="T26" fmla="*/ 38 w 78"/>
                                    <a:gd name="T27" fmla="*/ 108 h 111"/>
                                    <a:gd name="T28" fmla="*/ 30 w 78"/>
                                    <a:gd name="T29" fmla="*/ 107 h 111"/>
                                    <a:gd name="T30" fmla="*/ 27 w 78"/>
                                    <a:gd name="T31" fmla="*/ 104 h 111"/>
                                    <a:gd name="T32" fmla="*/ 26 w 78"/>
                                    <a:gd name="T33" fmla="*/ 94 h 111"/>
                                    <a:gd name="T34" fmla="*/ 26 w 78"/>
                                    <a:gd name="T35" fmla="*/ 71 h 111"/>
                                    <a:gd name="T36" fmla="*/ 33 w 78"/>
                                    <a:gd name="T37" fmla="*/ 76 h 111"/>
                                    <a:gd name="T38" fmla="*/ 44 w 78"/>
                                    <a:gd name="T39" fmla="*/ 78 h 111"/>
                                    <a:gd name="T40" fmla="*/ 67 w 78"/>
                                    <a:gd name="T41" fmla="*/ 68 h 111"/>
                                    <a:gd name="T42" fmla="*/ 78 w 78"/>
                                    <a:gd name="T43" fmla="*/ 36 h 111"/>
                                    <a:gd name="T44" fmla="*/ 68 w 78"/>
                                    <a:gd name="T45" fmla="*/ 8 h 111"/>
                                    <a:gd name="T46" fmla="*/ 50 w 78"/>
                                    <a:gd name="T47" fmla="*/ 0 h 111"/>
                                    <a:gd name="T48" fmla="*/ 26 w 78"/>
                                    <a:gd name="T49" fmla="*/ 17 h 111"/>
                                    <a:gd name="T50" fmla="*/ 26 w 78"/>
                                    <a:gd name="T51" fmla="*/ 0 h 111"/>
                                    <a:gd name="T52" fmla="*/ 23 w 78"/>
                                    <a:gd name="T53" fmla="*/ 0 h 111"/>
                                    <a:gd name="T54" fmla="*/ 0 w 78"/>
                                    <a:gd name="T55" fmla="*/ 9 h 111"/>
                                    <a:gd name="T56" fmla="*/ 26 w 78"/>
                                    <a:gd name="T57" fmla="*/ 22 h 111"/>
                                    <a:gd name="T58" fmla="*/ 36 w 78"/>
                                    <a:gd name="T59" fmla="*/ 13 h 111"/>
                                    <a:gd name="T60" fmla="*/ 43 w 78"/>
                                    <a:gd name="T61" fmla="*/ 11 h 111"/>
                                    <a:gd name="T62" fmla="*/ 56 w 78"/>
                                    <a:gd name="T63" fmla="*/ 17 h 111"/>
                                    <a:gd name="T64" fmla="*/ 63 w 78"/>
                                    <a:gd name="T65" fmla="*/ 44 h 111"/>
                                    <a:gd name="T66" fmla="*/ 56 w 78"/>
                                    <a:gd name="T67" fmla="*/ 67 h 111"/>
                                    <a:gd name="T68" fmla="*/ 43 w 78"/>
                                    <a:gd name="T69" fmla="*/ 73 h 111"/>
                                    <a:gd name="T70" fmla="*/ 27 w 78"/>
                                    <a:gd name="T71" fmla="*/ 61 h 111"/>
                                    <a:gd name="T72" fmla="*/ 26 w 78"/>
                                    <a:gd name="T73" fmla="*/ 50 h 111"/>
                                    <a:gd name="T74" fmla="*/ 26 w 78"/>
                                    <a:gd name="T75" fmla="*/ 22 h 111"/>
                                    <a:gd name="T76" fmla="*/ 26 w 78"/>
                                    <a:gd name="T77" fmla="*/ 22 h 11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78" h="111">
                                      <a:moveTo>
                                        <a:pt x="0" y="9"/>
                                      </a:moveTo>
                                      <a:lnTo>
                                        <a:pt x="1" y="12"/>
                                      </a:lnTo>
                                      <a:cubicBezTo>
                                        <a:pt x="3" y="11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7" y="11"/>
                                        <a:pt x="9" y="11"/>
                                        <a:pt x="10" y="11"/>
                                      </a:cubicBezTo>
                                      <a:cubicBezTo>
                                        <a:pt x="11" y="12"/>
                                        <a:pt x="11" y="13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9"/>
                                        <a:pt x="12" y="24"/>
                                      </a:cubicBezTo>
                                      <a:lnTo>
                                        <a:pt x="12" y="94"/>
                                      </a:lnTo>
                                      <a:cubicBezTo>
                                        <a:pt x="12" y="99"/>
                                        <a:pt x="12" y="102"/>
                                        <a:pt x="12" y="104"/>
                                      </a:cubicBezTo>
                                      <a:cubicBezTo>
                                        <a:pt x="11" y="105"/>
                                        <a:pt x="10" y="106"/>
                                        <a:pt x="9" y="107"/>
                                      </a:cubicBezTo>
                                      <a:cubicBezTo>
                                        <a:pt x="7" y="108"/>
                                        <a:pt x="5" y="108"/>
                                        <a:pt x="2" y="108"/>
                                      </a:cubicBezTo>
                                      <a:lnTo>
                                        <a:pt x="0" y="108"/>
                                      </a:lnTo>
                                      <a:lnTo>
                                        <a:pt x="0" y="111"/>
                                      </a:lnTo>
                                      <a:lnTo>
                                        <a:pt x="38" y="111"/>
                                      </a:lnTo>
                                      <a:lnTo>
                                        <a:pt x="38" y="108"/>
                                      </a:lnTo>
                                      <a:cubicBezTo>
                                        <a:pt x="34" y="108"/>
                                        <a:pt x="32" y="108"/>
                                        <a:pt x="30" y="107"/>
                                      </a:cubicBezTo>
                                      <a:cubicBezTo>
                                        <a:pt x="29" y="106"/>
                                        <a:pt x="28" y="105"/>
                                        <a:pt x="27" y="104"/>
                                      </a:cubicBezTo>
                                      <a:cubicBezTo>
                                        <a:pt x="26" y="102"/>
                                        <a:pt x="26" y="99"/>
                                        <a:pt x="26" y="94"/>
                                      </a:cubicBezTo>
                                      <a:lnTo>
                                        <a:pt x="26" y="71"/>
                                      </a:lnTo>
                                      <a:cubicBezTo>
                                        <a:pt x="29" y="74"/>
                                        <a:pt x="31" y="76"/>
                                        <a:pt x="33" y="76"/>
                                      </a:cubicBezTo>
                                      <a:cubicBezTo>
                                        <a:pt x="36" y="77"/>
                                        <a:pt x="40" y="78"/>
                                        <a:pt x="44" y="78"/>
                                      </a:cubicBezTo>
                                      <a:cubicBezTo>
                                        <a:pt x="53" y="78"/>
                                        <a:pt x="61" y="75"/>
                                        <a:pt x="67" y="68"/>
                                      </a:cubicBezTo>
                                      <a:cubicBezTo>
                                        <a:pt x="74" y="59"/>
                                        <a:pt x="78" y="49"/>
                                        <a:pt x="78" y="36"/>
                                      </a:cubicBezTo>
                                      <a:cubicBezTo>
                                        <a:pt x="78" y="25"/>
                                        <a:pt x="75" y="15"/>
                                        <a:pt x="68" y="8"/>
                                      </a:cubicBezTo>
                                      <a:cubicBezTo>
                                        <a:pt x="63" y="2"/>
                                        <a:pt x="57" y="0"/>
                                        <a:pt x="50" y="0"/>
                                      </a:cubicBezTo>
                                      <a:cubicBezTo>
                                        <a:pt x="41" y="0"/>
                                        <a:pt x="34" y="4"/>
                                        <a:pt x="26" y="17"/>
                                      </a:cubicBezTo>
                                      <a:lnTo>
                                        <a:pt x="26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0" y="9"/>
                                      </a:lnTo>
                                      <a:close/>
                                      <a:moveTo>
                                        <a:pt x="26" y="22"/>
                                      </a:moveTo>
                                      <a:cubicBezTo>
                                        <a:pt x="30" y="17"/>
                                        <a:pt x="34" y="14"/>
                                        <a:pt x="36" y="13"/>
                                      </a:cubicBezTo>
                                      <a:cubicBezTo>
                                        <a:pt x="38" y="12"/>
                                        <a:pt x="41" y="11"/>
                                        <a:pt x="43" y="11"/>
                                      </a:cubicBezTo>
                                      <a:cubicBezTo>
                                        <a:pt x="48" y="11"/>
                                        <a:pt x="52" y="13"/>
                                        <a:pt x="56" y="17"/>
                                      </a:cubicBezTo>
                                      <a:cubicBezTo>
                                        <a:pt x="61" y="24"/>
                                        <a:pt x="63" y="32"/>
                                        <a:pt x="63" y="44"/>
                                      </a:cubicBezTo>
                                      <a:cubicBezTo>
                                        <a:pt x="63" y="54"/>
                                        <a:pt x="61" y="61"/>
                                        <a:pt x="56" y="67"/>
                                      </a:cubicBezTo>
                                      <a:cubicBezTo>
                                        <a:pt x="53" y="71"/>
                                        <a:pt x="49" y="73"/>
                                        <a:pt x="43" y="73"/>
                                      </a:cubicBezTo>
                                      <a:cubicBezTo>
                                        <a:pt x="35" y="73"/>
                                        <a:pt x="28" y="68"/>
                                        <a:pt x="27" y="61"/>
                                      </a:cubicBezTo>
                                      <a:cubicBezTo>
                                        <a:pt x="26" y="59"/>
                                        <a:pt x="26" y="56"/>
                                        <a:pt x="26" y="50"/>
                                      </a:cubicBezTo>
                                      <a:lnTo>
                                        <a:pt x="26" y="22"/>
                                      </a:lnTo>
                                      <a:close/>
                                      <a:moveTo>
                                        <a:pt x="26" y="22"/>
                                      </a:move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9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855345" y="1165225"/>
                                  <a:ext cx="52070" cy="58420"/>
                                </a:xfrm>
                                <a:custGeom>
                                  <a:avLst/>
                                  <a:gdLst>
                                    <a:gd name="T0" fmla="*/ 42 w 68"/>
                                    <a:gd name="T1" fmla="*/ 65 h 77"/>
                                    <a:gd name="T2" fmla="*/ 50 w 68"/>
                                    <a:gd name="T3" fmla="*/ 77 h 77"/>
                                    <a:gd name="T4" fmla="*/ 68 w 68"/>
                                    <a:gd name="T5" fmla="*/ 65 h 77"/>
                                    <a:gd name="T6" fmla="*/ 68 w 68"/>
                                    <a:gd name="T7" fmla="*/ 61 h 77"/>
                                    <a:gd name="T8" fmla="*/ 61 w 68"/>
                                    <a:gd name="T9" fmla="*/ 67 h 77"/>
                                    <a:gd name="T10" fmla="*/ 59 w 68"/>
                                    <a:gd name="T11" fmla="*/ 67 h 77"/>
                                    <a:gd name="T12" fmla="*/ 56 w 68"/>
                                    <a:gd name="T13" fmla="*/ 66 h 77"/>
                                    <a:gd name="T14" fmla="*/ 55 w 68"/>
                                    <a:gd name="T15" fmla="*/ 63 h 77"/>
                                    <a:gd name="T16" fmla="*/ 55 w 68"/>
                                    <a:gd name="T17" fmla="*/ 50 h 77"/>
                                    <a:gd name="T18" fmla="*/ 55 w 68"/>
                                    <a:gd name="T19" fmla="*/ 25 h 77"/>
                                    <a:gd name="T20" fmla="*/ 53 w 68"/>
                                    <a:gd name="T21" fmla="*/ 11 h 77"/>
                                    <a:gd name="T22" fmla="*/ 46 w 68"/>
                                    <a:gd name="T23" fmla="*/ 3 h 77"/>
                                    <a:gd name="T24" fmla="*/ 30 w 68"/>
                                    <a:gd name="T25" fmla="*/ 0 h 77"/>
                                    <a:gd name="T26" fmla="*/ 10 w 68"/>
                                    <a:gd name="T27" fmla="*/ 5 h 77"/>
                                    <a:gd name="T28" fmla="*/ 3 w 68"/>
                                    <a:gd name="T29" fmla="*/ 18 h 77"/>
                                    <a:gd name="T30" fmla="*/ 10 w 68"/>
                                    <a:gd name="T31" fmla="*/ 26 h 77"/>
                                    <a:gd name="T32" fmla="*/ 17 w 68"/>
                                    <a:gd name="T33" fmla="*/ 18 h 77"/>
                                    <a:gd name="T34" fmla="*/ 16 w 68"/>
                                    <a:gd name="T35" fmla="*/ 13 h 77"/>
                                    <a:gd name="T36" fmla="*/ 20 w 68"/>
                                    <a:gd name="T37" fmla="*/ 7 h 77"/>
                                    <a:gd name="T38" fmla="*/ 28 w 68"/>
                                    <a:gd name="T39" fmla="*/ 4 h 77"/>
                                    <a:gd name="T40" fmla="*/ 42 w 68"/>
                                    <a:gd name="T41" fmla="*/ 24 h 77"/>
                                    <a:gd name="T42" fmla="*/ 42 w 68"/>
                                    <a:gd name="T43" fmla="*/ 27 h 77"/>
                                    <a:gd name="T44" fmla="*/ 14 w 68"/>
                                    <a:gd name="T45" fmla="*/ 38 h 77"/>
                                    <a:gd name="T46" fmla="*/ 3 w 68"/>
                                    <a:gd name="T47" fmla="*/ 49 h 77"/>
                                    <a:gd name="T48" fmla="*/ 0 w 68"/>
                                    <a:gd name="T49" fmla="*/ 58 h 77"/>
                                    <a:gd name="T50" fmla="*/ 18 w 68"/>
                                    <a:gd name="T51" fmla="*/ 77 h 77"/>
                                    <a:gd name="T52" fmla="*/ 27 w 68"/>
                                    <a:gd name="T53" fmla="*/ 75 h 77"/>
                                    <a:gd name="T54" fmla="*/ 42 w 68"/>
                                    <a:gd name="T55" fmla="*/ 65 h 77"/>
                                    <a:gd name="T56" fmla="*/ 42 w 68"/>
                                    <a:gd name="T57" fmla="*/ 60 h 77"/>
                                    <a:gd name="T58" fmla="*/ 25 w 68"/>
                                    <a:gd name="T59" fmla="*/ 68 h 77"/>
                                    <a:gd name="T60" fmla="*/ 14 w 68"/>
                                    <a:gd name="T61" fmla="*/ 55 h 77"/>
                                    <a:gd name="T62" fmla="*/ 26 w 68"/>
                                    <a:gd name="T63" fmla="*/ 38 h 77"/>
                                    <a:gd name="T64" fmla="*/ 42 w 68"/>
                                    <a:gd name="T65" fmla="*/ 32 h 77"/>
                                    <a:gd name="T66" fmla="*/ 42 w 68"/>
                                    <a:gd name="T67" fmla="*/ 60 h 77"/>
                                    <a:gd name="T68" fmla="*/ 42 w 68"/>
                                    <a:gd name="T69" fmla="*/ 60 h 7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68" h="77">
                                      <a:moveTo>
                                        <a:pt x="42" y="65"/>
                                      </a:moveTo>
                                      <a:cubicBezTo>
                                        <a:pt x="42" y="74"/>
                                        <a:pt x="45" y="77"/>
                                        <a:pt x="50" y="77"/>
                                      </a:cubicBezTo>
                                      <a:cubicBezTo>
                                        <a:pt x="56" y="77"/>
                                        <a:pt x="61" y="73"/>
                                        <a:pt x="68" y="65"/>
                                      </a:cubicBezTo>
                                      <a:lnTo>
                                        <a:pt x="68" y="61"/>
                                      </a:lnTo>
                                      <a:cubicBezTo>
                                        <a:pt x="65" y="64"/>
                                        <a:pt x="62" y="66"/>
                                        <a:pt x="61" y="67"/>
                                      </a:cubicBezTo>
                                      <a:cubicBezTo>
                                        <a:pt x="60" y="67"/>
                                        <a:pt x="60" y="67"/>
                                        <a:pt x="59" y="67"/>
                                      </a:cubicBezTo>
                                      <a:cubicBezTo>
                                        <a:pt x="58" y="67"/>
                                        <a:pt x="57" y="67"/>
                                        <a:pt x="56" y="66"/>
                                      </a:cubicBezTo>
                                      <a:cubicBezTo>
                                        <a:pt x="56" y="66"/>
                                        <a:pt x="55" y="65"/>
                                        <a:pt x="55" y="63"/>
                                      </a:cubicBezTo>
                                      <a:cubicBezTo>
                                        <a:pt x="55" y="62"/>
                                        <a:pt x="55" y="57"/>
                                        <a:pt x="55" y="50"/>
                                      </a:cubicBezTo>
                                      <a:lnTo>
                                        <a:pt x="55" y="25"/>
                                      </a:lnTo>
                                      <a:cubicBezTo>
                                        <a:pt x="55" y="18"/>
                                        <a:pt x="54" y="13"/>
                                        <a:pt x="53" y="11"/>
                                      </a:cubicBezTo>
                                      <a:cubicBezTo>
                                        <a:pt x="52" y="7"/>
                                        <a:pt x="49" y="5"/>
                                        <a:pt x="46" y="3"/>
                                      </a:cubicBezTo>
                                      <a:cubicBezTo>
                                        <a:pt x="42" y="1"/>
                                        <a:pt x="37" y="0"/>
                                        <a:pt x="30" y="0"/>
                                      </a:cubicBezTo>
                                      <a:cubicBezTo>
                                        <a:pt x="22" y="0"/>
                                        <a:pt x="15" y="1"/>
                                        <a:pt x="10" y="5"/>
                                      </a:cubicBezTo>
                                      <a:cubicBezTo>
                                        <a:pt x="5" y="9"/>
                                        <a:pt x="3" y="13"/>
                                        <a:pt x="3" y="18"/>
                                      </a:cubicBezTo>
                                      <a:cubicBezTo>
                                        <a:pt x="3" y="23"/>
                                        <a:pt x="6" y="26"/>
                                        <a:pt x="10" y="26"/>
                                      </a:cubicBezTo>
                                      <a:cubicBezTo>
                                        <a:pt x="14" y="26"/>
                                        <a:pt x="17" y="23"/>
                                        <a:pt x="17" y="18"/>
                                      </a:cubicBezTo>
                                      <a:lnTo>
                                        <a:pt x="16" y="13"/>
                                      </a:lnTo>
                                      <a:cubicBezTo>
                                        <a:pt x="16" y="11"/>
                                        <a:pt x="17" y="9"/>
                                        <a:pt x="20" y="7"/>
                                      </a:cubicBezTo>
                                      <a:cubicBezTo>
                                        <a:pt x="22" y="5"/>
                                        <a:pt x="24" y="4"/>
                                        <a:pt x="28" y="4"/>
                                      </a:cubicBezTo>
                                      <a:cubicBezTo>
                                        <a:pt x="37" y="4"/>
                                        <a:pt x="42" y="9"/>
                                        <a:pt x="42" y="24"/>
                                      </a:cubicBezTo>
                                      <a:lnTo>
                                        <a:pt x="42" y="27"/>
                                      </a:lnTo>
                                      <a:cubicBezTo>
                                        <a:pt x="29" y="31"/>
                                        <a:pt x="19" y="35"/>
                                        <a:pt x="14" y="38"/>
                                      </a:cubicBezTo>
                                      <a:cubicBezTo>
                                        <a:pt x="9" y="42"/>
                                        <a:pt x="5" y="45"/>
                                        <a:pt x="3" y="49"/>
                                      </a:cubicBezTo>
                                      <a:cubicBezTo>
                                        <a:pt x="1" y="51"/>
                                        <a:pt x="0" y="55"/>
                                        <a:pt x="0" y="58"/>
                                      </a:cubicBezTo>
                                      <a:cubicBezTo>
                                        <a:pt x="0" y="70"/>
                                        <a:pt x="8" y="77"/>
                                        <a:pt x="18" y="77"/>
                                      </a:cubicBezTo>
                                      <a:cubicBezTo>
                                        <a:pt x="21" y="77"/>
                                        <a:pt x="24" y="77"/>
                                        <a:pt x="27" y="75"/>
                                      </a:cubicBezTo>
                                      <a:cubicBezTo>
                                        <a:pt x="29" y="75"/>
                                        <a:pt x="34" y="71"/>
                                        <a:pt x="42" y="65"/>
                                      </a:cubicBezTo>
                                      <a:close/>
                                      <a:moveTo>
                                        <a:pt x="42" y="60"/>
                                      </a:moveTo>
                                      <a:cubicBezTo>
                                        <a:pt x="35" y="65"/>
                                        <a:pt x="29" y="68"/>
                                        <a:pt x="25" y="68"/>
                                      </a:cubicBezTo>
                                      <a:cubicBezTo>
                                        <a:pt x="19" y="68"/>
                                        <a:pt x="14" y="62"/>
                                        <a:pt x="14" y="55"/>
                                      </a:cubicBezTo>
                                      <a:cubicBezTo>
                                        <a:pt x="14" y="48"/>
                                        <a:pt x="17" y="43"/>
                                        <a:pt x="26" y="38"/>
                                      </a:cubicBezTo>
                                      <a:cubicBezTo>
                                        <a:pt x="28" y="37"/>
                                        <a:pt x="34" y="35"/>
                                        <a:pt x="42" y="32"/>
                                      </a:cubicBezTo>
                                      <a:lnTo>
                                        <a:pt x="42" y="60"/>
                                      </a:lnTo>
                                      <a:close/>
                                      <a:moveTo>
                                        <a:pt x="42" y="60"/>
                                      </a:move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9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08685" y="1165225"/>
                                  <a:ext cx="43815" cy="59690"/>
                                </a:xfrm>
                                <a:custGeom>
                                  <a:avLst/>
                                  <a:gdLst>
                                    <a:gd name="T0" fmla="*/ 5 w 58"/>
                                    <a:gd name="T1" fmla="*/ 25 h 78"/>
                                    <a:gd name="T2" fmla="*/ 8 w 58"/>
                                    <a:gd name="T3" fmla="*/ 25 h 78"/>
                                    <a:gd name="T4" fmla="*/ 27 w 58"/>
                                    <a:gd name="T5" fmla="*/ 4 h 78"/>
                                    <a:gd name="T6" fmla="*/ 41 w 58"/>
                                    <a:gd name="T7" fmla="*/ 17 h 78"/>
                                    <a:gd name="T8" fmla="*/ 36 w 58"/>
                                    <a:gd name="T9" fmla="*/ 29 h 78"/>
                                    <a:gd name="T10" fmla="*/ 22 w 58"/>
                                    <a:gd name="T11" fmla="*/ 34 h 78"/>
                                    <a:gd name="T12" fmla="*/ 22 w 58"/>
                                    <a:gd name="T13" fmla="*/ 38 h 78"/>
                                    <a:gd name="T14" fmla="*/ 43 w 58"/>
                                    <a:gd name="T15" fmla="*/ 56 h 78"/>
                                    <a:gd name="T16" fmla="*/ 27 w 58"/>
                                    <a:gd name="T17" fmla="*/ 72 h 78"/>
                                    <a:gd name="T18" fmla="*/ 2 w 58"/>
                                    <a:gd name="T19" fmla="*/ 62 h 78"/>
                                    <a:gd name="T20" fmla="*/ 0 w 58"/>
                                    <a:gd name="T21" fmla="*/ 64 h 78"/>
                                    <a:gd name="T22" fmla="*/ 30 w 58"/>
                                    <a:gd name="T23" fmla="*/ 78 h 78"/>
                                    <a:gd name="T24" fmla="*/ 58 w 58"/>
                                    <a:gd name="T25" fmla="*/ 57 h 78"/>
                                    <a:gd name="T26" fmla="*/ 36 w 58"/>
                                    <a:gd name="T27" fmla="*/ 36 h 78"/>
                                    <a:gd name="T28" fmla="*/ 55 w 58"/>
                                    <a:gd name="T29" fmla="*/ 17 h 78"/>
                                    <a:gd name="T30" fmla="*/ 30 w 58"/>
                                    <a:gd name="T31" fmla="*/ 0 h 78"/>
                                    <a:gd name="T32" fmla="*/ 17 w 58"/>
                                    <a:gd name="T33" fmla="*/ 2 h 78"/>
                                    <a:gd name="T34" fmla="*/ 11 w 58"/>
                                    <a:gd name="T35" fmla="*/ 3 h 78"/>
                                    <a:gd name="T36" fmla="*/ 8 w 58"/>
                                    <a:gd name="T37" fmla="*/ 2 h 78"/>
                                    <a:gd name="T38" fmla="*/ 5 w 58"/>
                                    <a:gd name="T39" fmla="*/ 2 h 78"/>
                                    <a:gd name="T40" fmla="*/ 5 w 58"/>
                                    <a:gd name="T41" fmla="*/ 25 h 78"/>
                                    <a:gd name="T42" fmla="*/ 5 w 58"/>
                                    <a:gd name="T43" fmla="*/ 25 h 7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58" h="78">
                                      <a:moveTo>
                                        <a:pt x="5" y="25"/>
                                      </a:moveTo>
                                      <a:lnTo>
                                        <a:pt x="8" y="25"/>
                                      </a:lnTo>
                                      <a:cubicBezTo>
                                        <a:pt x="11" y="11"/>
                                        <a:pt x="17" y="4"/>
                                        <a:pt x="27" y="4"/>
                                      </a:cubicBezTo>
                                      <a:cubicBezTo>
                                        <a:pt x="35" y="4"/>
                                        <a:pt x="41" y="10"/>
                                        <a:pt x="41" y="17"/>
                                      </a:cubicBezTo>
                                      <a:cubicBezTo>
                                        <a:pt x="41" y="21"/>
                                        <a:pt x="39" y="25"/>
                                        <a:pt x="36" y="29"/>
                                      </a:cubicBezTo>
                                      <a:cubicBezTo>
                                        <a:pt x="33" y="32"/>
                                        <a:pt x="28" y="34"/>
                                        <a:pt x="22" y="34"/>
                                      </a:cubicBezTo>
                                      <a:lnTo>
                                        <a:pt x="22" y="38"/>
                                      </a:lnTo>
                                      <a:cubicBezTo>
                                        <a:pt x="36" y="39"/>
                                        <a:pt x="43" y="45"/>
                                        <a:pt x="43" y="56"/>
                                      </a:cubicBezTo>
                                      <a:cubicBezTo>
                                        <a:pt x="43" y="65"/>
                                        <a:pt x="36" y="72"/>
                                        <a:pt x="27" y="72"/>
                                      </a:cubicBezTo>
                                      <a:cubicBezTo>
                                        <a:pt x="19" y="72"/>
                                        <a:pt x="11" y="69"/>
                                        <a:pt x="2" y="62"/>
                                      </a:cubicBezTo>
                                      <a:lnTo>
                                        <a:pt x="0" y="64"/>
                                      </a:lnTo>
                                      <a:cubicBezTo>
                                        <a:pt x="10" y="74"/>
                                        <a:pt x="18" y="78"/>
                                        <a:pt x="30" y="78"/>
                                      </a:cubicBezTo>
                                      <a:cubicBezTo>
                                        <a:pt x="48" y="78"/>
                                        <a:pt x="58" y="68"/>
                                        <a:pt x="58" y="57"/>
                                      </a:cubicBezTo>
                                      <a:cubicBezTo>
                                        <a:pt x="58" y="46"/>
                                        <a:pt x="51" y="39"/>
                                        <a:pt x="36" y="36"/>
                                      </a:cubicBezTo>
                                      <a:cubicBezTo>
                                        <a:pt x="49" y="32"/>
                                        <a:pt x="55" y="26"/>
                                        <a:pt x="55" y="17"/>
                                      </a:cubicBezTo>
                                      <a:cubicBezTo>
                                        <a:pt x="55" y="7"/>
                                        <a:pt x="44" y="0"/>
                                        <a:pt x="30" y="0"/>
                                      </a:cubicBezTo>
                                      <a:cubicBezTo>
                                        <a:pt x="27" y="0"/>
                                        <a:pt x="22" y="0"/>
                                        <a:pt x="17" y="2"/>
                                      </a:cubicBezTo>
                                      <a:cubicBezTo>
                                        <a:pt x="14" y="2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2"/>
                                        <a:pt x="8" y="2"/>
                                      </a:cubicBezTo>
                                      <a:lnTo>
                                        <a:pt x="5" y="2"/>
                                      </a:lnTo>
                                      <a:lnTo>
                                        <a:pt x="5" y="25"/>
                                      </a:lnTo>
                                      <a:close/>
                                      <a:moveTo>
                                        <a:pt x="5" y="25"/>
                                      </a:move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C4C1B6C" id="Полотно 94" o:spid="_x0000_s1026" editas="canvas" style="width:82.5pt;height:119.7pt;mso-position-horizontal-relative:char;mso-position-vertical-relative:line" coordsize="10477,152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">
                      <v:shape id="_x0000_s1027" type="#_x0000_t75" style="position:absolute;width:10477;height:15201;visibility:visible;mso-wrap-style:square">
                        <v:fill o:detectmouseclick="t"/>
                        <v:path o:connecttype="none"/>
                      </v:shape>
                      <v:shape id="Freeform 86" o:spid="_x0000_s1028" style="position:absolute;left:2298;top:2667;width:7900;height:7918;visibility:visible;mso-wrap-style:square;v-text-anchor:top" coordsize="1039,1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Lsd78A&#10;AADbAAAADwAAAGRycy9kb3ducmV2LnhtbERPy4rCMBTdC/MP4Q64s+m4GLRjFBEGRBjExwdcmjtN&#10;tbkpTVqjX28WgsvDeS9W0TZioM7XjhV8ZTkI4tLpmisF59PvZAbCB2SNjWNScCcPq+XHaIGFdjc+&#10;0HAMlUgh7AtUYEJoCyl9aciiz1xLnLh/11kMCXaV1B3eUrht5DTPv6XFmlODwZY2hsrrsbcKetO6&#10;Zs6bPuLuMTzC3zruL5VS48+4/gERKIa3+OXeagWztD59ST9AL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Mux3vwAAANsAAAAPAAAAAAAAAAAAAAAAAJgCAABkcnMvZG93bnJl&#10;di54bWxQSwUGAAAAAAQABAD1AAAAhAMAAAAA&#10;" path="m,l,1039r1039,l1039,e" filled="f" strokeweight=".4pt">
                        <v:stroke joinstyle="miter"/>
                        <v:path arrowok="t" o:connecttype="custom" o:connectlocs="0,0;0,791845;789940,791845;789940,0" o:connectangles="0,0,0,0"/>
                      </v:shape>
                      <v:shape id="Freeform 87" o:spid="_x0000_s1029" style="position:absolute;left:3702;top:4089;width:1384;height:1378;visibility:visible;mso-wrap-style:square;v-text-anchor:top" coordsize="182,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/Mn8MA&#10;AADbAAAADwAAAGRycy9kb3ducmV2LnhtbESPUWvCMBSF3wf7D+EOfJtpfRDXGUUGThEcWPcDLs21&#10;KTY3JYm2+uuNMNjj4ZzzHc58OdhWXMmHxrGCfJyBIK6cbrhW8Htcv89AhIissXVMCm4UYLl4fZlj&#10;oV3PB7qWsRYJwqFABSbGrpAyVIYshrHriJN3ct5iTNLXUnvsE9y2cpJlU2mx4bRgsKMvQ9W5vFgF&#10;zpxw//N9yH217jd32n1MN5lWavQ2rD5BRBrif/ivvdUKZjk8v6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/Mn8MAAADbAAAADwAAAAAAAAAAAAAAAACYAgAAZHJzL2Rv&#10;d25yZXYueG1sUEsFBgAAAAAEAAQA9QAAAIgDAAAAAA==&#10;" path="m,l182,,,181e" stroked="f">
                        <v:path arrowok="t" o:connecttype="custom" o:connectlocs="0,0;138430,0;0,137795" o:connectangles="0,0,0"/>
                      </v:shape>
                      <v:shape id="Freeform 88" o:spid="_x0000_s1030" style="position:absolute;left:3702;top:4089;width:2216;height:2210;visibility:visible;mso-wrap-style:square;v-text-anchor:top" coordsize="291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ImfcMA&#10;AADbAAAADwAAAGRycy9kb3ducmV2LnhtbESPQWvCQBSE7wX/w/KEXopumkPR6BqCKHgrTfX+zD6T&#10;1ezbkN0m6b/vFgo9DjPzDbPNJ9uKgXpvHCt4XSYgiCunDdcKzp/HxQqED8gaW8ek4Js85LvZ0xYz&#10;7Ub+oKEMtYgQ9hkqaELoMil91ZBFv3QdcfRurrcYouxrqXscI9y2Mk2SN2nRcFxosKN9Q9Wj/LIK&#10;bgaL98Sk1zCa9f3lXh8uvD4r9Tyfig2IQFP4D/+1T1rBKoXfL/EH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ImfcMAAADbAAAADwAAAAAAAAAAAAAAAACYAgAAZHJzL2Rv&#10;d25yZXYueG1sUEsFBgAAAAAEAAQA9QAAAIgDAAAAAA==&#10;" path="m291,145c291,64,226,,145,,65,,,64,,145v,80,65,145,145,145c226,290,291,225,291,145xm291,145e" filled="f" strokeweight=".4pt">
                        <v:stroke joinstyle="miter"/>
                        <v:path arrowok="t" o:connecttype="custom" o:connectlocs="221615,110490;110427,0;0,110490;110427,220980;221615,110490;221615,110490" o:connectangles="0,0,0,0,0,0"/>
                        <o:lock v:ext="edit" verticies="t"/>
                      </v:shape>
                      <v:shape id="Freeform 89" o:spid="_x0000_s1031" style="position:absolute;left:4546;top:4749;width:527;height:877;visibility:visible;mso-wrap-style:square;v-text-anchor:top" coordsize="6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UkdMEA&#10;AADbAAAADwAAAGRycy9kb3ducmV2LnhtbESPQWsCMRSE74L/IbxCb5ptBbtsjbIIBfGm9uDxsXlu&#10;Fjcv2ySu8d83QqHHYWa+YVabZHsxkg+dYwVv8wIEceN0x62C79PXrAQRIrLG3jEpeFCAzXo6WWGl&#10;3Z0PNB5jKzKEQ4UKTIxDJWVoDFkMczcQZ+/ivMWYpW+l9njPcNvL96JYSosd5wWDA20NNdfjzSpY&#10;ftSn+tpczi6ZsPWp2zOPP0q9vqT6E0SkFP/Df+2dVlAu4Pkl/w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lJHTBAAAA2wAAAA8AAAAAAAAAAAAAAAAAmAIAAGRycy9kb3du&#10;cmV2LnhtbFBLBQYAAAAABAAEAPUAAACGAwAAAAA=&#10;" path="m41,53c55,48,64,37,64,23,64,10,50,,34,,17,,4,10,4,23v,6,4,9,9,9c18,32,21,28,21,23v,-8,-8,-8,-10,-8c16,7,27,5,33,5v7,,16,3,16,18c49,25,49,35,44,42v-4,8,-10,9,-14,9c28,51,24,51,23,51v-1,,-2,1,-2,2c21,55,22,55,25,55r7,c46,55,52,66,52,83v,22,-12,27,-19,27c26,110,13,107,7,98v6,,11,-3,11,-10c18,82,14,79,9,79,5,79,,81,,89v,15,15,26,34,26c54,115,69,100,69,83,69,69,58,56,41,53xm41,53e" fillcolor="black" stroked="f">
                        <v:path arrowok="t" o:connecttype="custom" o:connectlocs="31317,40386;48886,17526;25971,0;3055,17526;9930,24384;16041,17526;8402,11430;25207,3810;37428,17526;33609,32004;22915,38862;17568,38862;16041,40386;19096,41910;24443,41910;39720,63246;25207,83820;5347,74676;13749,67056;6875,60198;0,67818;25971,87630;52705,63246;31317,40386;31317,40386" o:connectangles="0,0,0,0,0,0,0,0,0,0,0,0,0,0,0,0,0,0,0,0,0,0,0,0,0"/>
                        <o:lock v:ext="edit" verticies="t"/>
                      </v:shape>
                      <v:shape id="Freeform 90" o:spid="_x0000_s1032" alt="закраска" style="position:absolute;left:6578;top:6959;width:2204;height:2216;visibility:visible;mso-wrap-style:square;v-text-anchor:top" coordsize="290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UmH8cA&#10;AADbAAAADwAAAGRycy9kb3ducmV2LnhtbESPT2vCQBTE70K/w/KEXkrdKK2VmI1IpUXw4J9avD6y&#10;zyQ1+zbNriZ+e7dQ8DjMzG+YZNaZSlyocaVlBcNBBII4s7rkXMH+6+N5AsJ5ZI2VZVJwJQez9KGX&#10;YKxty1u67HwuAoRdjAoK7+tYSpcVZNANbE0cvKNtDPogm1zqBtsAN5UcRdFYGiw5LBRY03tB2Wl3&#10;NgoOi3Vbf+9/5us3+/ppfjdPq2h5Vuqx382nIDx1/h7+by+1gskL/H0JP0Cm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VJh/HAAAA2wAAAA8AAAAAAAAAAAAAAAAAmAIAAGRy&#10;cy9kb3ducmV2LnhtbFBLBQYAAAAABAAEAPUAAACMAwAAAAA=&#10;" path="m290,146c290,65,225,,145,,65,,,65,,146v,80,65,145,145,145c225,291,290,226,290,146xm290,146e" strokeweight=".4pt">
                        <v:fill r:id="rId21" o:title="закраска" recolor="t" rotate="t" type="frame"/>
                        <v:stroke joinstyle="miter"/>
                        <v:path arrowok="t" o:connecttype="custom" o:connectlocs="220345,111188;110173,0;0,111188;110173,221615;220345,111188;220345,111188" o:connectangles="0,0,0,0,0,0"/>
                        <o:lock v:ext="edit" verticies="t"/>
                      </v:shape>
                      <v:shape id="Freeform 91" o:spid="_x0000_s1033" style="position:absolute;left:7404;top:7620;width:558;height:857;visibility:visible;mso-wrap-style:square;v-text-anchor:top" coordsize="73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SN8sQA&#10;AADbAAAADwAAAGRycy9kb3ducmV2LnhtbESPQWvCQBSE7wX/w/IEb81GQQlpVikF0UuhpoIeH9ln&#10;Epp9G3a3SfTXdwuFHoeZ+YYpdpPpxEDOt5YVLJMUBHFldcu1gvPn/jkD4QOyxs4yKbiTh9129lRg&#10;ru3IJxrKUIsIYZ+jgiaEPpfSVw0Z9IntiaN3s85giNLVUjscI9x0cpWmG2mw5bjQYE9vDVVf5bdR&#10;cHu0gxvcx/ulXl3N8mBtei2PSi3m0+sLiEBT+A//tY9aQbaG3y/x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UjfLEAAAA2wAAAA8AAAAAAAAAAAAAAAAAmAIAAGRycy9k&#10;b3ducmV2LnhtbFBLBQYAAAAABAAEAPUAAACJAwAAAAA=&#10;" path="m44,85r,14c44,105,43,107,31,107r-3,l28,112v6,,15,,22,c57,112,66,112,73,112r,-5l69,107v-12,,-12,-2,-12,-8l57,85r16,l73,80r-16,l57,4c57,1,57,,54,,52,,52,,51,2l,80r,5l44,85xm45,80l4,80,45,18r,62xm45,80e" fillcolor="black" stroked="f">
                        <v:path arrowok="t" o:connecttype="custom" o:connectlocs="33681,65059;33681,75775;23730,81898;21433,81898;21433,85725;38274,85725;55880,85725;55880,81898;52818,81898;43632,75775;43632,65059;55880,65059;55880,61232;43632,61232;43632,3062;41336,0;39039,1531;0,61232;0,65059;33681,65059;34447,61232;3062,61232;34447,13777;34447,61232;34447,61232" o:connectangles="0,0,0,0,0,0,0,0,0,0,0,0,0,0,0,0,0,0,0,0,0,0,0,0,0"/>
                        <o:lock v:ext="edit" verticies="t"/>
                      </v:shape>
                      <v:shape id="Freeform 92" o:spid="_x0000_s1034" style="position:absolute;left:5651;top:13589;width:743;height:742;visibility:visible;mso-wrap-style:square;v-text-anchor:top" coordsize="98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++98QA&#10;AADbAAAADwAAAGRycy9kb3ducmV2LnhtbESPT2sCMRTE74V+h/AKvdWsVmTdGkUslXqrf8AeH5vX&#10;ZOvmZdmkuvrpjVDwOMzMb5jJrHO1OFIbKs8K+r0MBHHpdcVGwW778ZKDCBFZY+2ZFJwpwGz6+DDB&#10;QvsTr+m4iUYkCIcCFdgYm0LKUFpyGHq+IU7ej28dxiRbI3WLpwR3tRxk2Ug6rDgtWGxoYak8bP6c&#10;gndj9uV8yXgZ2t23/F3ux1+rV6Wen7r5G4hIXbyH/9ufWkE+gtuX9APk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fvvfEAAAA2wAAAA8AAAAAAAAAAAAAAAAAmAIAAGRycy9k&#10;b3ducmV2LnhtbFBLBQYAAAAABAAEAPUAAACJAwAAAAA=&#10;" path="m,l98,,,98e" stroked="f">
                        <v:path arrowok="t" o:connecttype="custom" o:connectlocs="0,0;74295,0;0,74295" o:connectangles="0,0,0"/>
                      </v:shape>
                      <v:shape id="Freeform 93" o:spid="_x0000_s1035" style="position:absolute;left:5651;top:13589;width:1194;height:1193;visibility:visible;mso-wrap-style:square;v-text-anchor:top" coordsize="157,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HJz8EA&#10;AADbAAAADwAAAGRycy9kb3ducmV2LnhtbESPzYrCMBSF9wO+Q7iCuzHVhZVqFFHEmdmIVXB7ba5t&#10;sbkpSUY7bz8RBJeH8/Nx5svONOJOzteWFYyGCQjiwuqaSwWn4/ZzCsIHZI2NZVLwRx6Wi97HHDNt&#10;H3ygex5KEUfYZ6igCqHNpPRFRQb90LbE0btaZzBE6UqpHT7iuGnkOEkm0mDNkVBhS+uKilv+ayL3&#10;5xDq74a6s79e3CZNd3I/2ik16HerGYhAXXiHX+0vrWC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Byc/BAAAA2wAAAA8AAAAAAAAAAAAAAAAAmAIAAGRycy9kb3du&#10;cmV2LnhtbFBLBQYAAAAABAAEAPUAAACGAwAAAAA=&#10;" path="m157,79c157,36,122,,78,,35,,,36,,79v,43,35,78,78,78c122,157,157,122,157,79xm157,79e" filled="f" strokeweight=".4pt">
                        <v:stroke joinstyle="miter"/>
                        <v:path arrowok="t" o:connecttype="custom" o:connectlocs="119380,60070;59310,0;0,60070;59310,119380;119380,60070;119380,60070" o:connectangles="0,0,0,0,0,0"/>
                        <o:lock v:ext="edit" verticies="t"/>
                      </v:shape>
                      <v:shape id="Freeform 94" o:spid="_x0000_s1036" style="position:absolute;left:1079;width:4470;height:14116;visibility:visible;mso-wrap-style:square;v-text-anchor:top" coordsize="704,2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rAScEA&#10;AADbAAAADwAAAGRycy9kb3ducmV2LnhtbERPz2vCMBS+D/wfwht4m0kniHRGccJE9CDTwa6vzVta&#10;bF5KE9vuv18Owo4f3+/VZnSN6KkLtWcN2UyBIC69qdlq+Lp+vCxBhIhssPFMGn4pwGY9eVphbvzA&#10;n9RfohUphEOOGqoY21zKUFbkMMx8S5y4H985jAl2VpoOhxTuGvmq1EI6rDk1VNjSrqLydrk7Dd/7&#10;wqpznZXHrDjNi/bdqv46aD19HrdvICKN8V/8cB+MhmUam76kHy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KwEnBAAAA2wAAAA8AAAAAAAAAAAAAAAAAmAIAAGRycy9kb3du&#10;cmV2LnhtbFBLBQYAAAAABAAEAPUAAACGAwAAAAA=&#10;" path="m704,2223c236,2223,20,1974,10,987,,,380,107,530,477e" filled="f" strokeweight="1.2pt">
                        <v:stroke endarrow="classic" joinstyle="miter"/>
                        <v:path arrowok="t" o:connecttype="custom" o:connectlocs="447040,1411605;6350,626745;336550,302895" o:connectangles="0,0,0"/>
                      </v:shape>
                      <v:line id="Line 95" o:spid="_x0000_s1037" style="position:absolute;visibility:visible;mso-wrap-style:square" from="6242,10585" to="6248,13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OL8sMAAADbAAAADwAAAGRycy9kb3ducmV2LnhtbESPX2vCMBTF34V9h3AHe9N0MqSrpiJD&#10;YYwxsavvl+a2KTY3pYm2+/bLYODj4fz5cTbbyXbiRoNvHSt4XiQgiCunW24UlN+HeQrCB2SNnWNS&#10;8EMetvnDbIOZdiOf6FaERsQR9hkqMCH0mZS+MmTRL1xPHL3aDRZDlEMj9YBjHLedXCbJSlpsORIM&#10;9vRmqLoUVxu5y/1LeRi/rDmvirrCJP04dp9KPT1OuzWIQFO4h//b71pB+gp/X+IPk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zi/LDAAAA2wAAAA8AAAAAAAAAAAAA&#10;AAAAoQIAAGRycy9kb3ducmV2LnhtbFBLBQYAAAAABAAEAPkAAACRAwAAAAA=&#10;" strokeweight="1.2pt">
                        <v:stroke endarrow="classic" joinstyle="miter"/>
                      </v:line>
                      <v:shape id="Freeform 96" o:spid="_x0000_s1038" style="position:absolute;left:6781;top:11664;width:680;height:585;visibility:visible;mso-wrap-style:square;v-text-anchor:top" coordsize="89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6gZsAA&#10;AADbAAAADwAAAGRycy9kb3ducmV2LnhtbERPy4rCMBTdC/MP4Q64s+moFO0YRUZEURe+Fi7vNHfa&#10;Ms1NaaLWvzcLweXhvCez1lTiRo0rLSv4imIQxJnVJecKzqdlbwTCeWSNlWVS8CAHs+lHZ4Kptnc+&#10;0O3ocxFC2KWooPC+TqV0WUEGXWRr4sD92cagD7DJpW7wHsJNJftxnEiDJYeGAmv6KSj7P16NAjvX&#10;u4X53e6Hg02yuljaSFknSnU/2/k3CE+tf4tf7rVWMA7rw5fwA+T0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6gZsAAAADbAAAADwAAAAAAAAAAAAAAAACYAgAAZHJzL2Rvd25y&#10;ZXYueG1sUEsFBgAAAAAEAAQA9QAAAIUDAAAAAA==&#10;" path="m9,64v,3,-1,6,-1,7c8,74,10,76,13,76v2,,5,-2,6,-5c19,71,21,63,22,59l26,44v,-4,1,-8,3,-11c29,30,30,25,31,24,33,19,42,4,58,4v7,,9,6,9,12c67,26,58,47,56,54v-2,4,-2,6,-2,8c54,70,60,76,68,76,83,76,89,51,89,50v,-2,-1,-2,-1,-2c86,48,86,49,85,51,82,63,76,72,68,72v-3,,-4,-2,-4,-5c64,62,66,59,67,55,70,46,77,28,77,18,77,7,70,,58,,43,,35,11,32,15,31,6,25,,17,,9,,6,7,5,10,2,16,,25,,26v,2,1,2,1,2c3,28,3,28,4,24,7,12,11,4,17,4v3,,5,2,5,8c22,15,21,17,19,26l9,64xm9,64e" fillcolor="black" stroked="f">
                        <v:path arrowok="t" o:connecttype="custom" o:connectlocs="6871,49196;6107,54577;9925,58420;14505,54577;16795,45352;19849,33822;22139,25367;23666,18448;44279,3075;51150,12299;42752,41509;41225,47658;51913,58420;67945,38434;67182,36897;64891,39203;51913,55345;48859,51502;51150,42278;58784,13836;44279,0;24430,11530;12978,0;3817,7687;0,19986;763,21523;3054,18448;12978,3075;16795,9224;14505,19986;6871,49196;6871,49196" o:connectangles="0,0,0,0,0,0,0,0,0,0,0,0,0,0,0,0,0,0,0,0,0,0,0,0,0,0,0,0,0,0,0,0"/>
                        <o:lock v:ext="edit" verticies="t"/>
                      </v:shape>
                      <v:shape id="Freeform 97" o:spid="_x0000_s1039" style="position:absolute;left:7880;top:11652;width:590;height:844;visibility:visible;mso-wrap-style:square;v-text-anchor:top" coordsize="78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aZl8UA&#10;AADbAAAADwAAAGRycy9kb3ducmV2LnhtbESPQWvCQBSE70L/w/IK3urGYqVGVynFSIWKVHPx9si+&#10;Jmmzb8PuauK/7woFj8PMfMMsVr1pxIWcry0rGI8SEMSF1TWXCvJj9vQKwgdkjY1lUnAlD6vlw2CB&#10;qbYdf9HlEEoRIexTVFCF0KZS+qIig35kW+LofVtnMETpSqkddhFuGvmcJFNpsOa4UGFL7xUVv4ez&#10;UfC523Z5/pJv2vUET/sscz+T2ik1fOzf5iAC9eEe/m9/aAWzMdy+x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5pmXxQAAANsAAAAPAAAAAAAAAAAAAAAAAJgCAABkcnMv&#10;ZG93bnJldi54bWxQSwUGAAAAAAQABAD1AAAAigMAAAAA&#10;" path="m,9r1,3c3,11,5,11,6,11v1,,3,,4,c11,12,11,13,12,14v,1,,5,,10l12,94v,5,,8,,10c11,105,10,106,9,107v-2,1,-4,1,-7,1l,108r,3l38,111r,-3c34,108,32,108,30,107v-1,-1,-2,-2,-3,-3c26,102,26,99,26,94r,-23c29,74,31,76,33,76v3,1,7,2,11,2c53,78,61,75,67,68,74,59,78,49,78,36,78,25,75,15,68,8,63,2,57,,50,,41,,34,4,26,17l26,,23,,,9xm26,22v4,-5,8,-8,10,-9c38,12,41,11,43,11v5,,9,2,13,6c61,24,63,32,63,44v,10,-2,17,-7,23c53,71,49,73,43,73,35,73,28,68,27,61,26,59,26,56,26,50r,-28xm26,22e" fillcolor="black" stroked="f">
                        <v:path arrowok="t" o:connecttype="custom" o:connectlocs="0,6848;757,9130;4543,8369;7571,8369;9085,10652;9085,18261;9085,71520;9085,79129;6814,81412;1514,82172;0,82172;0,84455;28770,84455;28770,82172;22713,81412;20442,79129;19685,71520;19685,54021;24985,57825;33313,59347;50727,51738;59055,27391;51484,6087;37856,0;19685,12935;19685,0;17414,0;0,6848;19685,16739;27256,9891;32556,8369;42398,12935;47698,33478;42398,50977;32556,55542;20442,46412;19685,38043;19685,16739;19685,16739" o:connectangles="0,0,0,0,0,0,0,0,0,0,0,0,0,0,0,0,0,0,0,0,0,0,0,0,0,0,0,0,0,0,0,0,0,0,0,0,0,0,0"/>
                        <o:lock v:ext="edit" verticies="t"/>
                      </v:shape>
                      <v:shape id="Freeform 98" o:spid="_x0000_s1040" style="position:absolute;left:8553;top:11652;width:521;height:584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n9NsQA&#10;AADbAAAADwAAAGRycy9kb3ducmV2LnhtbESPQWvCQBSE70L/w/IKvemmHkpN3UhpK0rxoi09P7Iv&#10;2cTs25DdaOKvdwWhx2FmvmGWq8E24kSdrxwreJ4lIIhzpysuFfz+rKevIHxA1tg4JgUjeVhlD5Ml&#10;ptqdeU+nQyhFhLBPUYEJoU2l9Lkhi37mWuLoFa6zGKLsSqk7PEe4beQ8SV6kxYrjgsGWPgzlx0Nv&#10;FezCX/M1Gv9ZbC7+OPZ9/W3rWqmnx+H9DUSgIfyH7+2tVrCYw+1L/AEy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Z/TbEAAAA2wAAAA8AAAAAAAAAAAAAAAAAmAIAAGRycy9k&#10;b3ducmV2LnhtbFBLBQYAAAAABAAEAPUAAACJAwAAAAA=&#10;" path="m42,65v,9,3,12,8,12c56,77,61,73,68,65r,-4c65,64,62,66,61,67v-1,,-1,,-2,c58,67,57,67,56,66v,,-1,-1,-1,-3c55,62,55,57,55,50r,-25c55,18,54,13,53,11,52,7,49,5,46,3,42,1,37,,30,,22,,15,1,10,5,5,9,3,13,3,18v,5,3,8,7,8c14,26,17,23,17,18l16,13v,-2,1,-4,4,-6c22,5,24,4,28,4v9,,14,5,14,20l42,27c29,31,19,35,14,38,9,42,5,45,3,49,1,51,,55,,58,,70,8,77,18,77v3,,6,,9,-2c29,75,34,71,42,65xm42,60v-7,5,-13,8,-17,8c19,68,14,62,14,55v,-7,3,-12,12,-17c28,37,34,35,42,32r,28xm42,60e" fillcolor="black" stroked="f">
                        <v:path arrowok="t" o:connecttype="custom" o:connectlocs="32161,49316;38287,58420;52070,49316;52070,46281;46710,50833;45178,50833;42881,50074;42115,47798;42115,37935;42115,18968;40584,8346;35224,2276;22972,0;7657,3794;2297,13657;7657,19726;13018,13657;12252,9863;15315,5311;21441,3035;32161,18209;32161,20485;10720,28831;2297,37176;0,44005;13783,58420;20675,56903;32161,49316;32161,45522;19143,51592;10720,41729;19909,28831;32161,24278;32161,45522;32161,45522" o:connectangles="0,0,0,0,0,0,0,0,0,0,0,0,0,0,0,0,0,0,0,0,0,0,0,0,0,0,0,0,0,0,0,0,0,0,0"/>
                        <o:lock v:ext="edit" verticies="t"/>
                      </v:shape>
                      <v:shape id="Freeform 99" o:spid="_x0000_s1041" style="position:absolute;left:9086;top:11652;width:439;height:597;visibility:visible;mso-wrap-style:square;v-text-anchor:top" coordsize="5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JvRsIA&#10;AADbAAAADwAAAGRycy9kb3ducmV2LnhtbESPT4vCMBTE7wt+h/AEb2uqC7JWo4hYVlgvVvH8bF7/&#10;aPNSmqjdb2+EBY/DzPyGmS87U4s7ta6yrGA0jEAQZ1ZXXCg4HpLPbxDOI2usLZOCP3KwXPQ+5hhr&#10;++A93VNfiABhF6OC0vsmltJlJRl0Q9sQBy+3rUEfZFtI3eIjwE0tx1E0kQYrDgslNrQuKbumN6OA&#10;8Oc2Hp0Tl1xOXbrZ5fnqdy+VGvS71QyEp86/w//trVYw/YLXl/A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m9GwgAAANsAAAAPAAAAAAAAAAAAAAAAAJgCAABkcnMvZG93&#10;bnJldi54bWxQSwUGAAAAAAQABAD1AAAAhwMAAAAA&#10;" path="m5,25r3,c11,11,17,4,27,4v8,,14,6,14,13c41,21,39,25,36,29v-3,3,-8,5,-14,5l22,38v14,1,21,7,21,18c43,65,36,72,27,72,19,72,11,69,2,62l,64c10,74,18,78,30,78,48,78,58,68,58,57,58,46,51,39,36,36,49,32,55,26,55,17,55,7,44,,30,,27,,22,,17,2v-3,,-5,1,-6,1c10,3,9,2,8,2l5,2r,23xm5,25e" fillcolor="black" stroked="f">
                        <v:path arrowok="t" o:connecttype="custom" o:connectlocs="3777,19131;6043,19131;20397,3061;30973,13009;27196,22192;16619,26019;16619,29080;32484,42854;20397,55098;1511,47446;0,48976;22663,59690;43815,43620;27196,27549;41549,13009;22663,0;12842,1531;8310,2296;6043,1531;3777,1531;3777,19131;3777,19131" o:connectangles="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142" w:type="dxa"/>
            <w:vAlign w:val="center"/>
            <w:hideMark/>
          </w:tcPr>
          <w:p w:rsidR="000C6AA9" w:rsidRDefault="009B7C17" w:rsidP="00E5359B">
            <w:pPr>
              <w:pStyle w:val="a5"/>
              <w:spacing w:line="276" w:lineRule="auto"/>
              <w:ind w:firstLine="0"/>
              <w:jc w:val="left"/>
            </w:pPr>
            <w:r w:rsidRPr="009B7C17">
              <w:rPr>
                <w:szCs w:val="28"/>
              </w:rPr>
              <w:t>Событие</w:t>
            </w:r>
            <w:proofErr w:type="gramStart"/>
            <w:r>
              <w:rPr>
                <w:sz w:val="24"/>
                <w:szCs w:val="28"/>
              </w:rPr>
              <w:t xml:space="preserve">  </w:t>
            </w:r>
            <w:r w:rsidR="00331E72">
              <w:rPr>
                <w:position w:val="-4"/>
                <w:sz w:val="24"/>
                <w:szCs w:val="28"/>
              </w:rPr>
              <w:object w:dxaOrig="540" w:dyaOrig="300">
                <v:shape id="_x0000_i1032" type="#_x0000_t75" style="width:27pt;height:15pt" o:ole="">
                  <v:imagedata r:id="rId22" o:title=""/>
                </v:shape>
                <o:OLEObject Type="Embed" ProgID="Equation.3" ShapeID="_x0000_i1032" DrawAspect="Content" ObjectID="_1627230203" r:id="rId23"/>
              </w:object>
            </w:r>
            <w:r w:rsidR="000C6AA9">
              <w:t xml:space="preserve"> «</w:t>
            </w:r>
            <w:proofErr w:type="gramEnd"/>
            <w:r w:rsidR="000C6AA9">
              <w:t>извлеченный шар белый»,</w:t>
            </w:r>
            <w:r>
              <w:t xml:space="preserve"> событие  </w:t>
            </w:r>
            <w:r w:rsidR="00331E72">
              <w:rPr>
                <w:position w:val="-4"/>
                <w:sz w:val="24"/>
                <w:szCs w:val="28"/>
              </w:rPr>
              <w:object w:dxaOrig="540" w:dyaOrig="300">
                <v:shape id="_x0000_i1033" type="#_x0000_t75" style="width:27pt;height:15pt" o:ole="">
                  <v:imagedata r:id="rId24" o:title=""/>
                </v:shape>
                <o:OLEObject Type="Embed" ProgID="Equation.3" ShapeID="_x0000_i1033" DrawAspect="Content" ObjectID="_1627230204" r:id="rId25"/>
              </w:object>
            </w:r>
            <w:r w:rsidR="000C6AA9">
              <w:t xml:space="preserve"> «среди </w:t>
            </w:r>
            <w:r w:rsidR="00331E72">
              <w:rPr>
                <w:position w:val="-6"/>
                <w:sz w:val="24"/>
                <w:szCs w:val="28"/>
              </w:rPr>
              <w:object w:dxaOrig="240" w:dyaOrig="260">
                <v:shape id="_x0000_i1034" type="#_x0000_t75" style="width:12pt;height:12.75pt" o:ole="">
                  <v:imagedata r:id="rId18" o:title=""/>
                </v:shape>
                <o:OLEObject Type="Embed" ProgID="Equation.3" ShapeID="_x0000_i1034" DrawAspect="Content" ObjectID="_1627230205" r:id="rId26"/>
              </w:object>
            </w:r>
            <w:r w:rsidR="000C6AA9">
              <w:t xml:space="preserve"> извлеченных </w:t>
            </w:r>
            <w:r w:rsidR="001A084D">
              <w:t xml:space="preserve">(с возвращением) </w:t>
            </w:r>
            <w:r w:rsidR="000C6AA9">
              <w:t xml:space="preserve">шаров ровно </w:t>
            </w:r>
            <w:r w:rsidR="00331E72">
              <w:rPr>
                <w:position w:val="-6"/>
                <w:sz w:val="24"/>
                <w:szCs w:val="28"/>
              </w:rPr>
              <w:object w:dxaOrig="240" w:dyaOrig="345">
                <v:shape id="_x0000_i1035" type="#_x0000_t75" style="width:12pt;height:17.25pt" o:ole="">
                  <v:imagedata r:id="rId27" o:title=""/>
                </v:shape>
                <o:OLEObject Type="Embed" ProgID="Equation.3" ShapeID="_x0000_i1035" DrawAspect="Content" ObjectID="_1627230206" r:id="rId28"/>
              </w:object>
            </w:r>
            <w:r w:rsidR="000C6AA9">
              <w:t xml:space="preserve"> белых»,</w:t>
            </w:r>
          </w:p>
          <w:p w:rsidR="000C6AA9" w:rsidRDefault="00331E72" w:rsidP="00E5359B">
            <w:pPr>
              <w:pStyle w:val="a5"/>
              <w:spacing w:line="276" w:lineRule="auto"/>
              <w:ind w:firstLine="0"/>
              <w:jc w:val="left"/>
            </w:pPr>
            <w:r>
              <w:rPr>
                <w:position w:val="-12"/>
                <w:sz w:val="24"/>
                <w:szCs w:val="28"/>
              </w:rPr>
              <w:object w:dxaOrig="940" w:dyaOrig="400">
                <v:shape id="_x0000_i1036" type="#_x0000_t75" style="width:47.25pt;height:20.25pt" o:ole="">
                  <v:imagedata r:id="rId29" o:title=""/>
                </v:shape>
                <o:OLEObject Type="Embed" ProgID="Equation.3" ShapeID="_x0000_i1036" DrawAspect="Content" ObjectID="_1627230207" r:id="rId30"/>
              </w:object>
            </w:r>
            <w:r w:rsidR="000C6AA9" w:rsidRPr="00331E72">
              <w:rPr>
                <w:sz w:val="32"/>
                <w:szCs w:val="32"/>
              </w:rPr>
              <w:t>?</w:t>
            </w:r>
            <w:r w:rsidR="000C6AA9">
              <w:t xml:space="preserve"> </w:t>
            </w:r>
          </w:p>
        </w:tc>
      </w:tr>
    </w:tbl>
    <w:p w:rsidR="000C6AA9" w:rsidRDefault="00331E72" w:rsidP="00E5359B">
      <w:pPr>
        <w:pStyle w:val="a5"/>
        <w:spacing w:line="276" w:lineRule="auto"/>
        <w:ind w:firstLine="567"/>
      </w:pPr>
      <w:r>
        <w:t>2</w:t>
      </w:r>
      <w:r w:rsidR="001A084D">
        <w:t>.</w:t>
      </w:r>
      <w:r>
        <w:t xml:space="preserve"> </w:t>
      </w:r>
      <w:proofErr w:type="gramStart"/>
      <w:r w:rsidR="000C6AA9">
        <w:t xml:space="preserve">Проводится </w:t>
      </w:r>
      <w:r>
        <w:rPr>
          <w:position w:val="-6"/>
          <w:sz w:val="24"/>
          <w:szCs w:val="28"/>
        </w:rPr>
        <w:object w:dxaOrig="240" w:dyaOrig="255">
          <v:shape id="_x0000_i1037" type="#_x0000_t75" style="width:12pt;height:12.75pt" o:ole="">
            <v:imagedata r:id="rId18" o:title=""/>
          </v:shape>
          <o:OLEObject Type="Embed" ProgID="Equation.3" ShapeID="_x0000_i1037" DrawAspect="Content" ObjectID="_1627230208" r:id="rId31"/>
        </w:object>
      </w:r>
      <w:r w:rsidR="000C6AA9">
        <w:t xml:space="preserve"> </w:t>
      </w:r>
      <w:r w:rsidR="000C6AA9" w:rsidRPr="00331E72">
        <w:rPr>
          <w:b/>
        </w:rPr>
        <w:t>независимых</w:t>
      </w:r>
      <w:proofErr w:type="gramEnd"/>
      <w:r w:rsidR="000C6AA9">
        <w:t xml:space="preserve"> случайных экспериментов, в каждом из которых </w:t>
      </w:r>
      <w:r>
        <w:t xml:space="preserve">может появиться </w:t>
      </w:r>
      <w:r w:rsidR="000C6AA9">
        <w:t xml:space="preserve">событие </w:t>
      </w:r>
      <w:r>
        <w:rPr>
          <w:position w:val="-4"/>
          <w:sz w:val="24"/>
          <w:szCs w:val="28"/>
        </w:rPr>
        <w:object w:dxaOrig="285" w:dyaOrig="300">
          <v:shape id="_x0000_i1038" type="#_x0000_t75" style="width:14.25pt;height:15pt" o:ole="">
            <v:imagedata r:id="rId9" o:title=""/>
          </v:shape>
          <o:OLEObject Type="Embed" ProgID="Equation.3" ShapeID="_x0000_i1038" DrawAspect="Content" ObjectID="_1627230209" r:id="rId32"/>
        </w:object>
      </w:r>
      <w:r w:rsidRPr="00331E72">
        <w:rPr>
          <w:sz w:val="32"/>
          <w:szCs w:val="32"/>
        </w:rP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650"/>
        <w:gridCol w:w="3706"/>
      </w:tblGrid>
      <w:tr w:rsidR="000C6AA9" w:rsidTr="000C6AA9">
        <w:tc>
          <w:tcPr>
            <w:tcW w:w="4428" w:type="dxa"/>
            <w:hideMark/>
          </w:tcPr>
          <w:p w:rsidR="000C6AA9" w:rsidRDefault="000C6AA9" w:rsidP="000C6AA9">
            <w:pPr>
              <w:pStyle w:val="a5"/>
              <w:keepNext/>
              <w:spacing w:line="276" w:lineRule="auto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2990850" cy="1225550"/>
                      <wp:effectExtent l="9525" t="9525" r="0" b="3175"/>
                      <wp:docPr id="79" name="Полотно 7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6" name="Freeform 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40" y="2540"/>
                                  <a:ext cx="793115" cy="793750"/>
                                </a:xfrm>
                                <a:custGeom>
                                  <a:avLst/>
                                  <a:gdLst>
                                    <a:gd name="T0" fmla="*/ 0 w 1040"/>
                                    <a:gd name="T1" fmla="*/ 0 h 1040"/>
                                    <a:gd name="T2" fmla="*/ 0 w 1040"/>
                                    <a:gd name="T3" fmla="*/ 1040 h 1040"/>
                                    <a:gd name="T4" fmla="*/ 1040 w 1040"/>
                                    <a:gd name="T5" fmla="*/ 1040 h 1040"/>
                                    <a:gd name="T6" fmla="*/ 1040 w 1040"/>
                                    <a:gd name="T7" fmla="*/ 0 h 10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40" h="1040">
                                      <a:moveTo>
                                        <a:pt x="0" y="0"/>
                                      </a:moveTo>
                                      <a:lnTo>
                                        <a:pt x="0" y="1040"/>
                                      </a:lnTo>
                                      <a:lnTo>
                                        <a:pt x="1040" y="1040"/>
                                      </a:lnTo>
                                      <a:lnTo>
                                        <a:pt x="104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8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1605" y="142240"/>
                                  <a:ext cx="141605" cy="140970"/>
                                </a:xfrm>
                                <a:custGeom>
                                  <a:avLst/>
                                  <a:gdLst>
                                    <a:gd name="T0" fmla="*/ 0 w 185"/>
                                    <a:gd name="T1" fmla="*/ 0 h 185"/>
                                    <a:gd name="T2" fmla="*/ 185 w 185"/>
                                    <a:gd name="T3" fmla="*/ 0 h 185"/>
                                    <a:gd name="T4" fmla="*/ 0 w 185"/>
                                    <a:gd name="T5" fmla="*/ 185 h 18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85" h="185">
                                      <a:moveTo>
                                        <a:pt x="0" y="0"/>
                                      </a:moveTo>
                                      <a:lnTo>
                                        <a:pt x="185" y="0"/>
                                      </a:lnTo>
                                      <a:lnTo>
                                        <a:pt x="0" y="18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5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1605" y="142240"/>
                                  <a:ext cx="226060" cy="225425"/>
                                </a:xfrm>
                                <a:custGeom>
                                  <a:avLst/>
                                  <a:gdLst>
                                    <a:gd name="T0" fmla="*/ 296 w 296"/>
                                    <a:gd name="T1" fmla="*/ 148 h 296"/>
                                    <a:gd name="T2" fmla="*/ 148 w 296"/>
                                    <a:gd name="T3" fmla="*/ 0 h 296"/>
                                    <a:gd name="T4" fmla="*/ 0 w 296"/>
                                    <a:gd name="T5" fmla="*/ 148 h 296"/>
                                    <a:gd name="T6" fmla="*/ 148 w 296"/>
                                    <a:gd name="T7" fmla="*/ 296 h 296"/>
                                    <a:gd name="T8" fmla="*/ 296 w 296"/>
                                    <a:gd name="T9" fmla="*/ 148 h 296"/>
                                    <a:gd name="T10" fmla="*/ 296 w 296"/>
                                    <a:gd name="T11" fmla="*/ 148 h 2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96" h="296">
                                      <a:moveTo>
                                        <a:pt x="296" y="148"/>
                                      </a:moveTo>
                                      <a:cubicBezTo>
                                        <a:pt x="296" y="66"/>
                                        <a:pt x="230" y="0"/>
                                        <a:pt x="148" y="0"/>
                                      </a:cubicBezTo>
                                      <a:cubicBezTo>
                                        <a:pt x="66" y="0"/>
                                        <a:pt x="0" y="66"/>
                                        <a:pt x="0" y="148"/>
                                      </a:cubicBezTo>
                                      <a:cubicBezTo>
                                        <a:pt x="0" y="230"/>
                                        <a:pt x="66" y="296"/>
                                        <a:pt x="148" y="296"/>
                                      </a:cubicBezTo>
                                      <a:cubicBezTo>
                                        <a:pt x="230" y="296"/>
                                        <a:pt x="296" y="230"/>
                                        <a:pt x="296" y="148"/>
                                      </a:cubicBezTo>
                                      <a:close/>
                                      <a:moveTo>
                                        <a:pt x="296" y="148"/>
                                      </a:moveTo>
                                    </a:path>
                                  </a:pathLst>
                                </a:custGeom>
                                <a:noFill/>
                                <a:ln w="508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8125" y="212725"/>
                                  <a:ext cx="32385" cy="85725"/>
                                </a:xfrm>
                                <a:custGeom>
                                  <a:avLst/>
                                  <a:gdLst>
                                    <a:gd name="T0" fmla="*/ 0 w 43"/>
                                    <a:gd name="T1" fmla="*/ 13 h 112"/>
                                    <a:gd name="T2" fmla="*/ 1 w 43"/>
                                    <a:gd name="T3" fmla="*/ 15 h 112"/>
                                    <a:gd name="T4" fmla="*/ 10 w 43"/>
                                    <a:gd name="T5" fmla="*/ 13 h 112"/>
                                    <a:gd name="T6" fmla="*/ 15 w 43"/>
                                    <a:gd name="T7" fmla="*/ 18 h 112"/>
                                    <a:gd name="T8" fmla="*/ 16 w 43"/>
                                    <a:gd name="T9" fmla="*/ 33 h 112"/>
                                    <a:gd name="T10" fmla="*/ 16 w 43"/>
                                    <a:gd name="T11" fmla="*/ 92 h 112"/>
                                    <a:gd name="T12" fmla="*/ 15 w 43"/>
                                    <a:gd name="T13" fmla="*/ 104 h 112"/>
                                    <a:gd name="T14" fmla="*/ 2 w 43"/>
                                    <a:gd name="T15" fmla="*/ 109 h 112"/>
                                    <a:gd name="T16" fmla="*/ 2 w 43"/>
                                    <a:gd name="T17" fmla="*/ 112 h 112"/>
                                    <a:gd name="T18" fmla="*/ 43 w 43"/>
                                    <a:gd name="T19" fmla="*/ 112 h 112"/>
                                    <a:gd name="T20" fmla="*/ 43 w 43"/>
                                    <a:gd name="T21" fmla="*/ 109 h 112"/>
                                    <a:gd name="T22" fmla="*/ 33 w 43"/>
                                    <a:gd name="T23" fmla="*/ 108 h 112"/>
                                    <a:gd name="T24" fmla="*/ 30 w 43"/>
                                    <a:gd name="T25" fmla="*/ 104 h 112"/>
                                    <a:gd name="T26" fmla="*/ 29 w 43"/>
                                    <a:gd name="T27" fmla="*/ 92 h 112"/>
                                    <a:gd name="T28" fmla="*/ 29 w 43"/>
                                    <a:gd name="T29" fmla="*/ 0 h 112"/>
                                    <a:gd name="T30" fmla="*/ 27 w 43"/>
                                    <a:gd name="T31" fmla="*/ 0 h 112"/>
                                    <a:gd name="T32" fmla="*/ 0 w 43"/>
                                    <a:gd name="T33" fmla="*/ 13 h 112"/>
                                    <a:gd name="T34" fmla="*/ 0 w 43"/>
                                    <a:gd name="T35" fmla="*/ 13 h 1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43" h="112">
                                      <a:moveTo>
                                        <a:pt x="0" y="13"/>
                                      </a:moveTo>
                                      <a:lnTo>
                                        <a:pt x="1" y="15"/>
                                      </a:lnTo>
                                      <a:cubicBezTo>
                                        <a:pt x="5" y="14"/>
                                        <a:pt x="8" y="13"/>
                                        <a:pt x="10" y="13"/>
                                      </a:cubicBezTo>
                                      <a:cubicBezTo>
                                        <a:pt x="12" y="13"/>
                                        <a:pt x="15" y="14"/>
                                        <a:pt x="15" y="18"/>
                                      </a:cubicBezTo>
                                      <a:cubicBezTo>
                                        <a:pt x="16" y="20"/>
                                        <a:pt x="16" y="25"/>
                                        <a:pt x="16" y="33"/>
                                      </a:cubicBezTo>
                                      <a:lnTo>
                                        <a:pt x="16" y="92"/>
                                      </a:lnTo>
                                      <a:cubicBezTo>
                                        <a:pt x="16" y="99"/>
                                        <a:pt x="16" y="103"/>
                                        <a:pt x="15" y="104"/>
                                      </a:cubicBezTo>
                                      <a:cubicBezTo>
                                        <a:pt x="14" y="107"/>
                                        <a:pt x="12" y="109"/>
                                        <a:pt x="2" y="109"/>
                                      </a:cubicBezTo>
                                      <a:lnTo>
                                        <a:pt x="2" y="112"/>
                                      </a:lnTo>
                                      <a:lnTo>
                                        <a:pt x="43" y="112"/>
                                      </a:lnTo>
                                      <a:lnTo>
                                        <a:pt x="43" y="109"/>
                                      </a:lnTo>
                                      <a:cubicBezTo>
                                        <a:pt x="38" y="109"/>
                                        <a:pt x="35" y="109"/>
                                        <a:pt x="33" y="108"/>
                                      </a:cubicBezTo>
                                      <a:cubicBezTo>
                                        <a:pt x="32" y="107"/>
                                        <a:pt x="31" y="106"/>
                                        <a:pt x="30" y="104"/>
                                      </a:cubicBezTo>
                                      <a:cubicBezTo>
                                        <a:pt x="30" y="103"/>
                                        <a:pt x="29" y="99"/>
                                        <a:pt x="29" y="92"/>
                                      </a:cubicBezTo>
                                      <a:lnTo>
                                        <a:pt x="29" y="0"/>
                                      </a:lnTo>
                                      <a:lnTo>
                                        <a:pt x="27" y="0"/>
                                      </a:lnTo>
                                      <a:lnTo>
                                        <a:pt x="0" y="13"/>
                                      </a:lnTo>
                                      <a:close/>
                                      <a:moveTo>
                                        <a:pt x="0" y="13"/>
                                      </a:move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55" descr="закраска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30530" y="430530"/>
                                  <a:ext cx="225425" cy="226060"/>
                                </a:xfrm>
                                <a:custGeom>
                                  <a:avLst/>
                                  <a:gdLst>
                                    <a:gd name="T0" fmla="*/ 296 w 296"/>
                                    <a:gd name="T1" fmla="*/ 148 h 296"/>
                                    <a:gd name="T2" fmla="*/ 148 w 296"/>
                                    <a:gd name="T3" fmla="*/ 0 h 296"/>
                                    <a:gd name="T4" fmla="*/ 0 w 296"/>
                                    <a:gd name="T5" fmla="*/ 148 h 296"/>
                                    <a:gd name="T6" fmla="*/ 148 w 296"/>
                                    <a:gd name="T7" fmla="*/ 296 h 296"/>
                                    <a:gd name="T8" fmla="*/ 296 w 296"/>
                                    <a:gd name="T9" fmla="*/ 148 h 296"/>
                                    <a:gd name="T10" fmla="*/ 296 w 296"/>
                                    <a:gd name="T11" fmla="*/ 148 h 2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96" h="296">
                                      <a:moveTo>
                                        <a:pt x="296" y="148"/>
                                      </a:moveTo>
                                      <a:cubicBezTo>
                                        <a:pt x="296" y="66"/>
                                        <a:pt x="230" y="0"/>
                                        <a:pt x="148" y="0"/>
                                      </a:cubicBezTo>
                                      <a:cubicBezTo>
                                        <a:pt x="66" y="0"/>
                                        <a:pt x="0" y="66"/>
                                        <a:pt x="0" y="148"/>
                                      </a:cubicBezTo>
                                      <a:cubicBezTo>
                                        <a:pt x="0" y="230"/>
                                        <a:pt x="66" y="296"/>
                                        <a:pt x="148" y="296"/>
                                      </a:cubicBezTo>
                                      <a:cubicBezTo>
                                        <a:pt x="230" y="296"/>
                                        <a:pt x="296" y="230"/>
                                        <a:pt x="296" y="148"/>
                                      </a:cubicBezTo>
                                      <a:close/>
                                      <a:moveTo>
                                        <a:pt x="296" y="148"/>
                                      </a:moveTo>
                                    </a:path>
                                  </a:pathLst>
                                </a:custGeom>
                                <a:blipFill dpi="0" rotWithShape="1">
                                  <a:blip r:embed="rId20"/>
                                  <a:srcRect/>
                                  <a:stretch>
                                    <a:fillRect/>
                                  </a:stretch>
                                </a:blipFill>
                                <a:ln w="508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26415" y="501650"/>
                                  <a:ext cx="33020" cy="85090"/>
                                </a:xfrm>
                                <a:custGeom>
                                  <a:avLst/>
                                  <a:gdLst>
                                    <a:gd name="T0" fmla="*/ 0 w 43"/>
                                    <a:gd name="T1" fmla="*/ 13 h 112"/>
                                    <a:gd name="T2" fmla="*/ 1 w 43"/>
                                    <a:gd name="T3" fmla="*/ 15 h 112"/>
                                    <a:gd name="T4" fmla="*/ 10 w 43"/>
                                    <a:gd name="T5" fmla="*/ 13 h 112"/>
                                    <a:gd name="T6" fmla="*/ 15 w 43"/>
                                    <a:gd name="T7" fmla="*/ 18 h 112"/>
                                    <a:gd name="T8" fmla="*/ 16 w 43"/>
                                    <a:gd name="T9" fmla="*/ 33 h 112"/>
                                    <a:gd name="T10" fmla="*/ 16 w 43"/>
                                    <a:gd name="T11" fmla="*/ 92 h 112"/>
                                    <a:gd name="T12" fmla="*/ 15 w 43"/>
                                    <a:gd name="T13" fmla="*/ 104 h 112"/>
                                    <a:gd name="T14" fmla="*/ 2 w 43"/>
                                    <a:gd name="T15" fmla="*/ 109 h 112"/>
                                    <a:gd name="T16" fmla="*/ 2 w 43"/>
                                    <a:gd name="T17" fmla="*/ 112 h 112"/>
                                    <a:gd name="T18" fmla="*/ 43 w 43"/>
                                    <a:gd name="T19" fmla="*/ 112 h 112"/>
                                    <a:gd name="T20" fmla="*/ 43 w 43"/>
                                    <a:gd name="T21" fmla="*/ 109 h 112"/>
                                    <a:gd name="T22" fmla="*/ 33 w 43"/>
                                    <a:gd name="T23" fmla="*/ 108 h 112"/>
                                    <a:gd name="T24" fmla="*/ 30 w 43"/>
                                    <a:gd name="T25" fmla="*/ 104 h 112"/>
                                    <a:gd name="T26" fmla="*/ 29 w 43"/>
                                    <a:gd name="T27" fmla="*/ 92 h 112"/>
                                    <a:gd name="T28" fmla="*/ 29 w 43"/>
                                    <a:gd name="T29" fmla="*/ 0 h 112"/>
                                    <a:gd name="T30" fmla="*/ 27 w 43"/>
                                    <a:gd name="T31" fmla="*/ 0 h 112"/>
                                    <a:gd name="T32" fmla="*/ 0 w 43"/>
                                    <a:gd name="T33" fmla="*/ 13 h 112"/>
                                    <a:gd name="T34" fmla="*/ 0 w 43"/>
                                    <a:gd name="T35" fmla="*/ 13 h 1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43" h="112">
                                      <a:moveTo>
                                        <a:pt x="0" y="13"/>
                                      </a:moveTo>
                                      <a:lnTo>
                                        <a:pt x="1" y="15"/>
                                      </a:lnTo>
                                      <a:cubicBezTo>
                                        <a:pt x="5" y="14"/>
                                        <a:pt x="8" y="13"/>
                                        <a:pt x="10" y="13"/>
                                      </a:cubicBezTo>
                                      <a:cubicBezTo>
                                        <a:pt x="12" y="13"/>
                                        <a:pt x="15" y="14"/>
                                        <a:pt x="15" y="18"/>
                                      </a:cubicBezTo>
                                      <a:cubicBezTo>
                                        <a:pt x="16" y="20"/>
                                        <a:pt x="16" y="25"/>
                                        <a:pt x="16" y="33"/>
                                      </a:cubicBezTo>
                                      <a:lnTo>
                                        <a:pt x="16" y="92"/>
                                      </a:lnTo>
                                      <a:cubicBezTo>
                                        <a:pt x="16" y="99"/>
                                        <a:pt x="16" y="103"/>
                                        <a:pt x="15" y="104"/>
                                      </a:cubicBezTo>
                                      <a:cubicBezTo>
                                        <a:pt x="14" y="107"/>
                                        <a:pt x="12" y="109"/>
                                        <a:pt x="2" y="109"/>
                                      </a:cubicBezTo>
                                      <a:lnTo>
                                        <a:pt x="2" y="112"/>
                                      </a:lnTo>
                                      <a:lnTo>
                                        <a:pt x="43" y="112"/>
                                      </a:lnTo>
                                      <a:lnTo>
                                        <a:pt x="43" y="109"/>
                                      </a:lnTo>
                                      <a:cubicBezTo>
                                        <a:pt x="38" y="109"/>
                                        <a:pt x="35" y="109"/>
                                        <a:pt x="33" y="108"/>
                                      </a:cubicBezTo>
                                      <a:cubicBezTo>
                                        <a:pt x="32" y="107"/>
                                        <a:pt x="31" y="106"/>
                                        <a:pt x="30" y="104"/>
                                      </a:cubicBezTo>
                                      <a:cubicBezTo>
                                        <a:pt x="30" y="103"/>
                                        <a:pt x="29" y="99"/>
                                        <a:pt x="29" y="92"/>
                                      </a:cubicBezTo>
                                      <a:lnTo>
                                        <a:pt x="29" y="0"/>
                                      </a:lnTo>
                                      <a:lnTo>
                                        <a:pt x="27" y="0"/>
                                      </a:lnTo>
                                      <a:lnTo>
                                        <a:pt x="0" y="13"/>
                                      </a:lnTo>
                                      <a:close/>
                                      <a:moveTo>
                                        <a:pt x="0" y="13"/>
                                      </a:move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9725" y="1096645"/>
                                  <a:ext cx="74295" cy="74930"/>
                                </a:xfrm>
                                <a:custGeom>
                                  <a:avLst/>
                                  <a:gdLst>
                                    <a:gd name="T0" fmla="*/ 0 w 98"/>
                                    <a:gd name="T1" fmla="*/ 0 h 98"/>
                                    <a:gd name="T2" fmla="*/ 98 w 98"/>
                                    <a:gd name="T3" fmla="*/ 0 h 98"/>
                                    <a:gd name="T4" fmla="*/ 0 w 98"/>
                                    <a:gd name="T5" fmla="*/ 98 h 9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98" h="98">
                                      <a:moveTo>
                                        <a:pt x="0" y="0"/>
                                      </a:moveTo>
                                      <a:lnTo>
                                        <a:pt x="98" y="0"/>
                                      </a:lnTo>
                                      <a:lnTo>
                                        <a:pt x="0" y="9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5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39725" y="1096645"/>
                                  <a:ext cx="118745" cy="119380"/>
                                </a:xfrm>
                                <a:custGeom>
                                  <a:avLst/>
                                  <a:gdLst>
                                    <a:gd name="T0" fmla="*/ 156 w 156"/>
                                    <a:gd name="T1" fmla="*/ 78 h 156"/>
                                    <a:gd name="T2" fmla="*/ 78 w 156"/>
                                    <a:gd name="T3" fmla="*/ 0 h 156"/>
                                    <a:gd name="T4" fmla="*/ 0 w 156"/>
                                    <a:gd name="T5" fmla="*/ 78 h 156"/>
                                    <a:gd name="T6" fmla="*/ 78 w 156"/>
                                    <a:gd name="T7" fmla="*/ 156 h 156"/>
                                    <a:gd name="T8" fmla="*/ 156 w 156"/>
                                    <a:gd name="T9" fmla="*/ 78 h 156"/>
                                    <a:gd name="T10" fmla="*/ 156 w 156"/>
                                    <a:gd name="T11" fmla="*/ 78 h 1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6" h="156">
                                      <a:moveTo>
                                        <a:pt x="156" y="78"/>
                                      </a:moveTo>
                                      <a:cubicBezTo>
                                        <a:pt x="156" y="35"/>
                                        <a:pt x="121" y="0"/>
                                        <a:pt x="78" y="0"/>
                                      </a:cubicBezTo>
                                      <a:cubicBezTo>
                                        <a:pt x="35" y="0"/>
                                        <a:pt x="0" y="35"/>
                                        <a:pt x="0" y="78"/>
                                      </a:cubicBezTo>
                                      <a:cubicBezTo>
                                        <a:pt x="0" y="121"/>
                                        <a:pt x="35" y="156"/>
                                        <a:pt x="78" y="156"/>
                                      </a:cubicBezTo>
                                      <a:cubicBezTo>
                                        <a:pt x="121" y="156"/>
                                        <a:pt x="156" y="121"/>
                                        <a:pt x="156" y="78"/>
                                      </a:cubicBezTo>
                                      <a:close/>
                                      <a:moveTo>
                                        <a:pt x="156" y="78"/>
                                      </a:moveTo>
                                    </a:path>
                                  </a:pathLst>
                                </a:custGeom>
                                <a:noFill/>
                                <a:ln w="508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8780" y="796290"/>
                                  <a:ext cx="635" cy="2571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24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7030" y="1029335"/>
                                  <a:ext cx="64135" cy="64770"/>
                                </a:xfrm>
                                <a:custGeom>
                                  <a:avLst/>
                                  <a:gdLst>
                                    <a:gd name="T0" fmla="*/ 42 w 84"/>
                                    <a:gd name="T1" fmla="*/ 85 h 85"/>
                                    <a:gd name="T2" fmla="*/ 84 w 84"/>
                                    <a:gd name="T3" fmla="*/ 0 h 85"/>
                                    <a:gd name="T4" fmla="*/ 42 w 84"/>
                                    <a:gd name="T5" fmla="*/ 31 h 85"/>
                                    <a:gd name="T6" fmla="*/ 0 w 84"/>
                                    <a:gd name="T7" fmla="*/ 0 h 8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84" h="85">
                                      <a:moveTo>
                                        <a:pt x="42" y="85"/>
                                      </a:moveTo>
                                      <a:lnTo>
                                        <a:pt x="84" y="0"/>
                                      </a:lnTo>
                                      <a:lnTo>
                                        <a:pt x="42" y="3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11555" y="2540"/>
                                  <a:ext cx="793115" cy="793750"/>
                                </a:xfrm>
                                <a:custGeom>
                                  <a:avLst/>
                                  <a:gdLst>
                                    <a:gd name="T0" fmla="*/ 0 w 1040"/>
                                    <a:gd name="T1" fmla="*/ 0 h 1040"/>
                                    <a:gd name="T2" fmla="*/ 0 w 1040"/>
                                    <a:gd name="T3" fmla="*/ 1040 h 1040"/>
                                    <a:gd name="T4" fmla="*/ 1040 w 1040"/>
                                    <a:gd name="T5" fmla="*/ 1040 h 1040"/>
                                    <a:gd name="T6" fmla="*/ 1040 w 1040"/>
                                    <a:gd name="T7" fmla="*/ 0 h 10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40" h="1040">
                                      <a:moveTo>
                                        <a:pt x="0" y="0"/>
                                      </a:moveTo>
                                      <a:lnTo>
                                        <a:pt x="0" y="1040"/>
                                      </a:lnTo>
                                      <a:lnTo>
                                        <a:pt x="1040" y="1040"/>
                                      </a:lnTo>
                                      <a:lnTo>
                                        <a:pt x="104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8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51255" y="142240"/>
                                  <a:ext cx="140970" cy="140970"/>
                                </a:xfrm>
                                <a:custGeom>
                                  <a:avLst/>
                                  <a:gdLst>
                                    <a:gd name="T0" fmla="*/ 0 w 185"/>
                                    <a:gd name="T1" fmla="*/ 0 h 185"/>
                                    <a:gd name="T2" fmla="*/ 185 w 185"/>
                                    <a:gd name="T3" fmla="*/ 0 h 185"/>
                                    <a:gd name="T4" fmla="*/ 0 w 185"/>
                                    <a:gd name="T5" fmla="*/ 185 h 18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85" h="185">
                                      <a:moveTo>
                                        <a:pt x="0" y="0"/>
                                      </a:moveTo>
                                      <a:lnTo>
                                        <a:pt x="185" y="0"/>
                                      </a:lnTo>
                                      <a:lnTo>
                                        <a:pt x="0" y="18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6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51255" y="142240"/>
                                  <a:ext cx="225425" cy="225425"/>
                                </a:xfrm>
                                <a:custGeom>
                                  <a:avLst/>
                                  <a:gdLst>
                                    <a:gd name="T0" fmla="*/ 296 w 296"/>
                                    <a:gd name="T1" fmla="*/ 148 h 296"/>
                                    <a:gd name="T2" fmla="*/ 148 w 296"/>
                                    <a:gd name="T3" fmla="*/ 0 h 296"/>
                                    <a:gd name="T4" fmla="*/ 0 w 296"/>
                                    <a:gd name="T5" fmla="*/ 148 h 296"/>
                                    <a:gd name="T6" fmla="*/ 148 w 296"/>
                                    <a:gd name="T7" fmla="*/ 296 h 296"/>
                                    <a:gd name="T8" fmla="*/ 296 w 296"/>
                                    <a:gd name="T9" fmla="*/ 148 h 296"/>
                                    <a:gd name="T10" fmla="*/ 296 w 296"/>
                                    <a:gd name="T11" fmla="*/ 148 h 2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96" h="296">
                                      <a:moveTo>
                                        <a:pt x="296" y="148"/>
                                      </a:moveTo>
                                      <a:cubicBezTo>
                                        <a:pt x="296" y="66"/>
                                        <a:pt x="230" y="0"/>
                                        <a:pt x="148" y="0"/>
                                      </a:cubicBezTo>
                                      <a:cubicBezTo>
                                        <a:pt x="66" y="0"/>
                                        <a:pt x="0" y="66"/>
                                        <a:pt x="0" y="148"/>
                                      </a:cubicBezTo>
                                      <a:cubicBezTo>
                                        <a:pt x="0" y="230"/>
                                        <a:pt x="66" y="296"/>
                                        <a:pt x="148" y="296"/>
                                      </a:cubicBezTo>
                                      <a:cubicBezTo>
                                        <a:pt x="230" y="296"/>
                                        <a:pt x="296" y="230"/>
                                        <a:pt x="296" y="148"/>
                                      </a:cubicBezTo>
                                      <a:close/>
                                      <a:moveTo>
                                        <a:pt x="296" y="148"/>
                                      </a:moveTo>
                                    </a:path>
                                  </a:pathLst>
                                </a:custGeom>
                                <a:noFill/>
                                <a:ln w="508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Freeform 6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235075" y="212725"/>
                                  <a:ext cx="54610" cy="85725"/>
                                </a:xfrm>
                                <a:custGeom>
                                  <a:avLst/>
                                  <a:gdLst>
                                    <a:gd name="T0" fmla="*/ 72 w 72"/>
                                    <a:gd name="T1" fmla="*/ 91 h 112"/>
                                    <a:gd name="T2" fmla="*/ 70 w 72"/>
                                    <a:gd name="T3" fmla="*/ 91 h 112"/>
                                    <a:gd name="T4" fmla="*/ 65 w 72"/>
                                    <a:gd name="T5" fmla="*/ 97 h 112"/>
                                    <a:gd name="T6" fmla="*/ 46 w 72"/>
                                    <a:gd name="T7" fmla="*/ 100 h 112"/>
                                    <a:gd name="T8" fmla="*/ 17 w 72"/>
                                    <a:gd name="T9" fmla="*/ 100 h 112"/>
                                    <a:gd name="T10" fmla="*/ 42 w 72"/>
                                    <a:gd name="T11" fmla="*/ 73 h 112"/>
                                    <a:gd name="T12" fmla="*/ 62 w 72"/>
                                    <a:gd name="T13" fmla="*/ 45 h 112"/>
                                    <a:gd name="T14" fmla="*/ 66 w 72"/>
                                    <a:gd name="T15" fmla="*/ 29 h 112"/>
                                    <a:gd name="T16" fmla="*/ 57 w 72"/>
                                    <a:gd name="T17" fmla="*/ 8 h 112"/>
                                    <a:gd name="T18" fmla="*/ 34 w 72"/>
                                    <a:gd name="T19" fmla="*/ 0 h 112"/>
                                    <a:gd name="T20" fmla="*/ 3 w 72"/>
                                    <a:gd name="T21" fmla="*/ 31 h 112"/>
                                    <a:gd name="T22" fmla="*/ 6 w 72"/>
                                    <a:gd name="T23" fmla="*/ 31 h 112"/>
                                    <a:gd name="T24" fmla="*/ 30 w 72"/>
                                    <a:gd name="T25" fmla="*/ 12 h 112"/>
                                    <a:gd name="T26" fmla="*/ 45 w 72"/>
                                    <a:gd name="T27" fmla="*/ 19 h 112"/>
                                    <a:gd name="T28" fmla="*/ 52 w 72"/>
                                    <a:gd name="T29" fmla="*/ 36 h 112"/>
                                    <a:gd name="T30" fmla="*/ 40 w 72"/>
                                    <a:gd name="T31" fmla="*/ 66 h 112"/>
                                    <a:gd name="T32" fmla="*/ 0 w 72"/>
                                    <a:gd name="T33" fmla="*/ 109 h 112"/>
                                    <a:gd name="T34" fmla="*/ 0 w 72"/>
                                    <a:gd name="T35" fmla="*/ 112 h 112"/>
                                    <a:gd name="T36" fmla="*/ 65 w 72"/>
                                    <a:gd name="T37" fmla="*/ 112 h 112"/>
                                    <a:gd name="T38" fmla="*/ 72 w 72"/>
                                    <a:gd name="T39" fmla="*/ 91 h 112"/>
                                    <a:gd name="T40" fmla="*/ 72 w 72"/>
                                    <a:gd name="T41" fmla="*/ 91 h 1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72" h="112">
                                      <a:moveTo>
                                        <a:pt x="72" y="91"/>
                                      </a:moveTo>
                                      <a:lnTo>
                                        <a:pt x="70" y="91"/>
                                      </a:lnTo>
                                      <a:cubicBezTo>
                                        <a:pt x="68" y="94"/>
                                        <a:pt x="66" y="95"/>
                                        <a:pt x="65" y="97"/>
                                      </a:cubicBezTo>
                                      <a:cubicBezTo>
                                        <a:pt x="61" y="99"/>
                                        <a:pt x="58" y="100"/>
                                        <a:pt x="46" y="100"/>
                                      </a:cubicBezTo>
                                      <a:lnTo>
                                        <a:pt x="17" y="100"/>
                                      </a:lnTo>
                                      <a:cubicBezTo>
                                        <a:pt x="21" y="97"/>
                                        <a:pt x="29" y="88"/>
                                        <a:pt x="42" y="73"/>
                                      </a:cubicBezTo>
                                      <a:cubicBezTo>
                                        <a:pt x="51" y="63"/>
                                        <a:pt x="58" y="54"/>
                                        <a:pt x="62" y="45"/>
                                      </a:cubicBezTo>
                                      <a:cubicBezTo>
                                        <a:pt x="65" y="40"/>
                                        <a:pt x="66" y="34"/>
                                        <a:pt x="66" y="29"/>
                                      </a:cubicBezTo>
                                      <a:cubicBezTo>
                                        <a:pt x="66" y="21"/>
                                        <a:pt x="63" y="14"/>
                                        <a:pt x="57" y="8"/>
                                      </a:cubicBezTo>
                                      <a:cubicBezTo>
                                        <a:pt x="51" y="3"/>
                                        <a:pt x="43" y="0"/>
                                        <a:pt x="34" y="0"/>
                                      </a:cubicBezTo>
                                      <a:cubicBezTo>
                                        <a:pt x="18" y="0"/>
                                        <a:pt x="6" y="11"/>
                                        <a:pt x="3" y="31"/>
                                      </a:cubicBezTo>
                                      <a:lnTo>
                                        <a:pt x="6" y="31"/>
                                      </a:lnTo>
                                      <a:cubicBezTo>
                                        <a:pt x="10" y="19"/>
                                        <a:pt x="20" y="12"/>
                                        <a:pt x="30" y="12"/>
                                      </a:cubicBezTo>
                                      <a:cubicBezTo>
                                        <a:pt x="36" y="12"/>
                                        <a:pt x="41" y="14"/>
                                        <a:pt x="45" y="19"/>
                                      </a:cubicBezTo>
                                      <a:cubicBezTo>
                                        <a:pt x="50" y="23"/>
                                        <a:pt x="52" y="29"/>
                                        <a:pt x="52" y="36"/>
                                      </a:cubicBezTo>
                                      <a:cubicBezTo>
                                        <a:pt x="52" y="45"/>
                                        <a:pt x="48" y="55"/>
                                        <a:pt x="40" y="66"/>
                                      </a:cubicBezTo>
                                      <a:cubicBezTo>
                                        <a:pt x="32" y="77"/>
                                        <a:pt x="19" y="92"/>
                                        <a:pt x="0" y="109"/>
                                      </a:cubicBezTo>
                                      <a:lnTo>
                                        <a:pt x="0" y="112"/>
                                      </a:lnTo>
                                      <a:lnTo>
                                        <a:pt x="65" y="112"/>
                                      </a:lnTo>
                                      <a:lnTo>
                                        <a:pt x="72" y="91"/>
                                      </a:lnTo>
                                      <a:close/>
                                      <a:moveTo>
                                        <a:pt x="72" y="91"/>
                                      </a:move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65" descr="закраска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39545" y="430530"/>
                                  <a:ext cx="225425" cy="226060"/>
                                </a:xfrm>
                                <a:custGeom>
                                  <a:avLst/>
                                  <a:gdLst>
                                    <a:gd name="T0" fmla="*/ 296 w 296"/>
                                    <a:gd name="T1" fmla="*/ 148 h 296"/>
                                    <a:gd name="T2" fmla="*/ 148 w 296"/>
                                    <a:gd name="T3" fmla="*/ 0 h 296"/>
                                    <a:gd name="T4" fmla="*/ 0 w 296"/>
                                    <a:gd name="T5" fmla="*/ 148 h 296"/>
                                    <a:gd name="T6" fmla="*/ 148 w 296"/>
                                    <a:gd name="T7" fmla="*/ 296 h 296"/>
                                    <a:gd name="T8" fmla="*/ 296 w 296"/>
                                    <a:gd name="T9" fmla="*/ 148 h 296"/>
                                    <a:gd name="T10" fmla="*/ 296 w 296"/>
                                    <a:gd name="T11" fmla="*/ 148 h 2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96" h="296">
                                      <a:moveTo>
                                        <a:pt x="296" y="148"/>
                                      </a:moveTo>
                                      <a:cubicBezTo>
                                        <a:pt x="296" y="66"/>
                                        <a:pt x="230" y="0"/>
                                        <a:pt x="148" y="0"/>
                                      </a:cubicBezTo>
                                      <a:cubicBezTo>
                                        <a:pt x="66" y="0"/>
                                        <a:pt x="0" y="66"/>
                                        <a:pt x="0" y="148"/>
                                      </a:cubicBezTo>
                                      <a:cubicBezTo>
                                        <a:pt x="0" y="230"/>
                                        <a:pt x="66" y="296"/>
                                        <a:pt x="148" y="296"/>
                                      </a:cubicBezTo>
                                      <a:cubicBezTo>
                                        <a:pt x="230" y="296"/>
                                        <a:pt x="296" y="230"/>
                                        <a:pt x="296" y="148"/>
                                      </a:cubicBezTo>
                                      <a:close/>
                                      <a:moveTo>
                                        <a:pt x="296" y="148"/>
                                      </a:moveTo>
                                    </a:path>
                                  </a:pathLst>
                                </a:custGeom>
                                <a:blipFill dpi="0" rotWithShape="1">
                                  <a:blip r:embed="rId20"/>
                                  <a:srcRect/>
                                  <a:stretch>
                                    <a:fillRect/>
                                  </a:stretch>
                                </a:blipFill>
                                <a:ln w="508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6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523365" y="501650"/>
                                  <a:ext cx="54610" cy="85090"/>
                                </a:xfrm>
                                <a:custGeom>
                                  <a:avLst/>
                                  <a:gdLst>
                                    <a:gd name="T0" fmla="*/ 72 w 72"/>
                                    <a:gd name="T1" fmla="*/ 91 h 112"/>
                                    <a:gd name="T2" fmla="*/ 69 w 72"/>
                                    <a:gd name="T3" fmla="*/ 91 h 112"/>
                                    <a:gd name="T4" fmla="*/ 65 w 72"/>
                                    <a:gd name="T5" fmla="*/ 97 h 112"/>
                                    <a:gd name="T6" fmla="*/ 46 w 72"/>
                                    <a:gd name="T7" fmla="*/ 100 h 112"/>
                                    <a:gd name="T8" fmla="*/ 17 w 72"/>
                                    <a:gd name="T9" fmla="*/ 100 h 112"/>
                                    <a:gd name="T10" fmla="*/ 42 w 72"/>
                                    <a:gd name="T11" fmla="*/ 73 h 112"/>
                                    <a:gd name="T12" fmla="*/ 62 w 72"/>
                                    <a:gd name="T13" fmla="*/ 45 h 112"/>
                                    <a:gd name="T14" fmla="*/ 66 w 72"/>
                                    <a:gd name="T15" fmla="*/ 29 h 112"/>
                                    <a:gd name="T16" fmla="*/ 57 w 72"/>
                                    <a:gd name="T17" fmla="*/ 8 h 112"/>
                                    <a:gd name="T18" fmla="*/ 34 w 72"/>
                                    <a:gd name="T19" fmla="*/ 0 h 112"/>
                                    <a:gd name="T20" fmla="*/ 3 w 72"/>
                                    <a:gd name="T21" fmla="*/ 31 h 112"/>
                                    <a:gd name="T22" fmla="*/ 6 w 72"/>
                                    <a:gd name="T23" fmla="*/ 31 h 112"/>
                                    <a:gd name="T24" fmla="*/ 30 w 72"/>
                                    <a:gd name="T25" fmla="*/ 12 h 112"/>
                                    <a:gd name="T26" fmla="*/ 45 w 72"/>
                                    <a:gd name="T27" fmla="*/ 19 h 112"/>
                                    <a:gd name="T28" fmla="*/ 52 w 72"/>
                                    <a:gd name="T29" fmla="*/ 36 h 112"/>
                                    <a:gd name="T30" fmla="*/ 40 w 72"/>
                                    <a:gd name="T31" fmla="*/ 66 h 112"/>
                                    <a:gd name="T32" fmla="*/ 0 w 72"/>
                                    <a:gd name="T33" fmla="*/ 109 h 112"/>
                                    <a:gd name="T34" fmla="*/ 0 w 72"/>
                                    <a:gd name="T35" fmla="*/ 112 h 112"/>
                                    <a:gd name="T36" fmla="*/ 65 w 72"/>
                                    <a:gd name="T37" fmla="*/ 112 h 112"/>
                                    <a:gd name="T38" fmla="*/ 72 w 72"/>
                                    <a:gd name="T39" fmla="*/ 91 h 112"/>
                                    <a:gd name="T40" fmla="*/ 72 w 72"/>
                                    <a:gd name="T41" fmla="*/ 91 h 1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72" h="112">
                                      <a:moveTo>
                                        <a:pt x="72" y="91"/>
                                      </a:moveTo>
                                      <a:lnTo>
                                        <a:pt x="69" y="91"/>
                                      </a:lnTo>
                                      <a:cubicBezTo>
                                        <a:pt x="68" y="93"/>
                                        <a:pt x="66" y="95"/>
                                        <a:pt x="65" y="97"/>
                                      </a:cubicBezTo>
                                      <a:cubicBezTo>
                                        <a:pt x="61" y="99"/>
                                        <a:pt x="57" y="100"/>
                                        <a:pt x="46" y="100"/>
                                      </a:cubicBezTo>
                                      <a:lnTo>
                                        <a:pt x="17" y="100"/>
                                      </a:lnTo>
                                      <a:cubicBezTo>
                                        <a:pt x="21" y="97"/>
                                        <a:pt x="29" y="88"/>
                                        <a:pt x="42" y="73"/>
                                      </a:cubicBezTo>
                                      <a:cubicBezTo>
                                        <a:pt x="51" y="63"/>
                                        <a:pt x="58" y="54"/>
                                        <a:pt x="62" y="45"/>
                                      </a:cubicBezTo>
                                      <a:cubicBezTo>
                                        <a:pt x="65" y="40"/>
                                        <a:pt x="66" y="34"/>
                                        <a:pt x="66" y="29"/>
                                      </a:cubicBezTo>
                                      <a:cubicBezTo>
                                        <a:pt x="66" y="21"/>
                                        <a:pt x="63" y="14"/>
                                        <a:pt x="57" y="8"/>
                                      </a:cubicBezTo>
                                      <a:cubicBezTo>
                                        <a:pt x="51" y="3"/>
                                        <a:pt x="43" y="0"/>
                                        <a:pt x="34" y="0"/>
                                      </a:cubicBezTo>
                                      <a:cubicBezTo>
                                        <a:pt x="18" y="0"/>
                                        <a:pt x="6" y="11"/>
                                        <a:pt x="3" y="31"/>
                                      </a:cubicBezTo>
                                      <a:lnTo>
                                        <a:pt x="6" y="31"/>
                                      </a:lnTo>
                                      <a:cubicBezTo>
                                        <a:pt x="10" y="18"/>
                                        <a:pt x="19" y="12"/>
                                        <a:pt x="30" y="12"/>
                                      </a:cubicBezTo>
                                      <a:cubicBezTo>
                                        <a:pt x="36" y="12"/>
                                        <a:pt x="41" y="14"/>
                                        <a:pt x="45" y="19"/>
                                      </a:cubicBezTo>
                                      <a:cubicBezTo>
                                        <a:pt x="50" y="23"/>
                                        <a:pt x="52" y="29"/>
                                        <a:pt x="52" y="36"/>
                                      </a:cubicBezTo>
                                      <a:cubicBezTo>
                                        <a:pt x="52" y="45"/>
                                        <a:pt x="48" y="55"/>
                                        <a:pt x="40" y="66"/>
                                      </a:cubicBezTo>
                                      <a:cubicBezTo>
                                        <a:pt x="32" y="77"/>
                                        <a:pt x="19" y="92"/>
                                        <a:pt x="0" y="109"/>
                                      </a:cubicBezTo>
                                      <a:lnTo>
                                        <a:pt x="0" y="112"/>
                                      </a:lnTo>
                                      <a:lnTo>
                                        <a:pt x="65" y="112"/>
                                      </a:lnTo>
                                      <a:lnTo>
                                        <a:pt x="72" y="91"/>
                                      </a:lnTo>
                                      <a:close/>
                                      <a:moveTo>
                                        <a:pt x="72" y="91"/>
                                      </a:move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48740" y="1096645"/>
                                  <a:ext cx="73660" cy="74930"/>
                                </a:xfrm>
                                <a:custGeom>
                                  <a:avLst/>
                                  <a:gdLst>
                                    <a:gd name="T0" fmla="*/ 0 w 97"/>
                                    <a:gd name="T1" fmla="*/ 0 h 98"/>
                                    <a:gd name="T2" fmla="*/ 97 w 97"/>
                                    <a:gd name="T3" fmla="*/ 0 h 98"/>
                                    <a:gd name="T4" fmla="*/ 0 w 97"/>
                                    <a:gd name="T5" fmla="*/ 98 h 9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97" h="98">
                                      <a:moveTo>
                                        <a:pt x="0" y="0"/>
                                      </a:moveTo>
                                      <a:lnTo>
                                        <a:pt x="97" y="0"/>
                                      </a:lnTo>
                                      <a:lnTo>
                                        <a:pt x="0" y="9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6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348740" y="1096645"/>
                                  <a:ext cx="118745" cy="119380"/>
                                </a:xfrm>
                                <a:custGeom>
                                  <a:avLst/>
                                  <a:gdLst>
                                    <a:gd name="T0" fmla="*/ 156 w 156"/>
                                    <a:gd name="T1" fmla="*/ 78 h 156"/>
                                    <a:gd name="T2" fmla="*/ 78 w 156"/>
                                    <a:gd name="T3" fmla="*/ 0 h 156"/>
                                    <a:gd name="T4" fmla="*/ 0 w 156"/>
                                    <a:gd name="T5" fmla="*/ 78 h 156"/>
                                    <a:gd name="T6" fmla="*/ 78 w 156"/>
                                    <a:gd name="T7" fmla="*/ 156 h 156"/>
                                    <a:gd name="T8" fmla="*/ 156 w 156"/>
                                    <a:gd name="T9" fmla="*/ 78 h 156"/>
                                    <a:gd name="T10" fmla="*/ 156 w 156"/>
                                    <a:gd name="T11" fmla="*/ 78 h 1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6" h="156">
                                      <a:moveTo>
                                        <a:pt x="156" y="78"/>
                                      </a:moveTo>
                                      <a:cubicBezTo>
                                        <a:pt x="156" y="35"/>
                                        <a:pt x="121" y="0"/>
                                        <a:pt x="78" y="0"/>
                                      </a:cubicBezTo>
                                      <a:cubicBezTo>
                                        <a:pt x="35" y="0"/>
                                        <a:pt x="0" y="35"/>
                                        <a:pt x="0" y="78"/>
                                      </a:cubicBezTo>
                                      <a:cubicBezTo>
                                        <a:pt x="0" y="121"/>
                                        <a:pt x="35" y="156"/>
                                        <a:pt x="78" y="156"/>
                                      </a:cubicBezTo>
                                      <a:cubicBezTo>
                                        <a:pt x="121" y="156"/>
                                        <a:pt x="156" y="121"/>
                                        <a:pt x="156" y="78"/>
                                      </a:cubicBezTo>
                                      <a:close/>
                                      <a:moveTo>
                                        <a:pt x="156" y="78"/>
                                      </a:moveTo>
                                    </a:path>
                                  </a:pathLst>
                                </a:custGeom>
                                <a:noFill/>
                                <a:ln w="508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Line 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08430" y="796290"/>
                                  <a:ext cx="635" cy="2571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24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" name="Freeform 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75410" y="1029335"/>
                                  <a:ext cx="64770" cy="64770"/>
                                </a:xfrm>
                                <a:custGeom>
                                  <a:avLst/>
                                  <a:gdLst>
                                    <a:gd name="T0" fmla="*/ 43 w 85"/>
                                    <a:gd name="T1" fmla="*/ 85 h 85"/>
                                    <a:gd name="T2" fmla="*/ 85 w 85"/>
                                    <a:gd name="T3" fmla="*/ 0 h 85"/>
                                    <a:gd name="T4" fmla="*/ 43 w 85"/>
                                    <a:gd name="T5" fmla="*/ 31 h 85"/>
                                    <a:gd name="T6" fmla="*/ 0 w 85"/>
                                    <a:gd name="T7" fmla="*/ 0 h 8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85" h="85">
                                      <a:moveTo>
                                        <a:pt x="43" y="85"/>
                                      </a:moveTo>
                                      <a:lnTo>
                                        <a:pt x="85" y="0"/>
                                      </a:lnTo>
                                      <a:lnTo>
                                        <a:pt x="43" y="3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64715" y="2540"/>
                                  <a:ext cx="792480" cy="793750"/>
                                </a:xfrm>
                                <a:custGeom>
                                  <a:avLst/>
                                  <a:gdLst>
                                    <a:gd name="T0" fmla="*/ 0 w 1039"/>
                                    <a:gd name="T1" fmla="*/ 0 h 1040"/>
                                    <a:gd name="T2" fmla="*/ 0 w 1039"/>
                                    <a:gd name="T3" fmla="*/ 1040 h 1040"/>
                                    <a:gd name="T4" fmla="*/ 1039 w 1039"/>
                                    <a:gd name="T5" fmla="*/ 1040 h 1040"/>
                                    <a:gd name="T6" fmla="*/ 1039 w 1039"/>
                                    <a:gd name="T7" fmla="*/ 0 h 10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039" h="1040">
                                      <a:moveTo>
                                        <a:pt x="0" y="0"/>
                                      </a:moveTo>
                                      <a:lnTo>
                                        <a:pt x="0" y="1040"/>
                                      </a:lnTo>
                                      <a:lnTo>
                                        <a:pt x="1039" y="1040"/>
                                      </a:lnTo>
                                      <a:lnTo>
                                        <a:pt x="103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8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11400" y="148590"/>
                                  <a:ext cx="132080" cy="132715"/>
                                </a:xfrm>
                                <a:custGeom>
                                  <a:avLst/>
                                  <a:gdLst>
                                    <a:gd name="T0" fmla="*/ 0 w 173"/>
                                    <a:gd name="T1" fmla="*/ 0 h 174"/>
                                    <a:gd name="T2" fmla="*/ 173 w 173"/>
                                    <a:gd name="T3" fmla="*/ 0 h 174"/>
                                    <a:gd name="T4" fmla="*/ 0 w 173"/>
                                    <a:gd name="T5" fmla="*/ 174 h 17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73" h="174">
                                      <a:moveTo>
                                        <a:pt x="0" y="0"/>
                                      </a:moveTo>
                                      <a:lnTo>
                                        <a:pt x="173" y="0"/>
                                      </a:lnTo>
                                      <a:lnTo>
                                        <a:pt x="0" y="17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7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11400" y="148590"/>
                                  <a:ext cx="211455" cy="212090"/>
                                </a:xfrm>
                                <a:custGeom>
                                  <a:avLst/>
                                  <a:gdLst>
                                    <a:gd name="T0" fmla="*/ 277 w 277"/>
                                    <a:gd name="T1" fmla="*/ 139 h 278"/>
                                    <a:gd name="T2" fmla="*/ 139 w 277"/>
                                    <a:gd name="T3" fmla="*/ 0 h 278"/>
                                    <a:gd name="T4" fmla="*/ 0 w 277"/>
                                    <a:gd name="T5" fmla="*/ 139 h 278"/>
                                    <a:gd name="T6" fmla="*/ 139 w 277"/>
                                    <a:gd name="T7" fmla="*/ 278 h 278"/>
                                    <a:gd name="T8" fmla="*/ 277 w 277"/>
                                    <a:gd name="T9" fmla="*/ 139 h 278"/>
                                    <a:gd name="T10" fmla="*/ 277 w 277"/>
                                    <a:gd name="T11" fmla="*/ 139 h 27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77" h="278">
                                      <a:moveTo>
                                        <a:pt x="277" y="139"/>
                                      </a:moveTo>
                                      <a:cubicBezTo>
                                        <a:pt x="277" y="62"/>
                                        <a:pt x="215" y="0"/>
                                        <a:pt x="139" y="0"/>
                                      </a:cubicBezTo>
                                      <a:cubicBezTo>
                                        <a:pt x="62" y="0"/>
                                        <a:pt x="0" y="62"/>
                                        <a:pt x="0" y="139"/>
                                      </a:cubicBezTo>
                                      <a:cubicBezTo>
                                        <a:pt x="0" y="216"/>
                                        <a:pt x="62" y="278"/>
                                        <a:pt x="139" y="278"/>
                                      </a:cubicBezTo>
                                      <a:cubicBezTo>
                                        <a:pt x="215" y="278"/>
                                        <a:pt x="277" y="216"/>
                                        <a:pt x="277" y="139"/>
                                      </a:cubicBezTo>
                                      <a:close/>
                                      <a:moveTo>
                                        <a:pt x="277" y="139"/>
                                      </a:moveTo>
                                    </a:path>
                                  </a:pathLst>
                                </a:custGeom>
                                <a:noFill/>
                                <a:ln w="508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7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83155" y="226060"/>
                                  <a:ext cx="68580" cy="57785"/>
                                </a:xfrm>
                                <a:custGeom>
                                  <a:avLst/>
                                  <a:gdLst>
                                    <a:gd name="T0" fmla="*/ 9 w 90"/>
                                    <a:gd name="T1" fmla="*/ 64 h 76"/>
                                    <a:gd name="T2" fmla="*/ 8 w 90"/>
                                    <a:gd name="T3" fmla="*/ 71 h 76"/>
                                    <a:gd name="T4" fmla="*/ 13 w 90"/>
                                    <a:gd name="T5" fmla="*/ 76 h 76"/>
                                    <a:gd name="T6" fmla="*/ 19 w 90"/>
                                    <a:gd name="T7" fmla="*/ 71 h 76"/>
                                    <a:gd name="T8" fmla="*/ 22 w 90"/>
                                    <a:gd name="T9" fmla="*/ 59 h 76"/>
                                    <a:gd name="T10" fmla="*/ 26 w 90"/>
                                    <a:gd name="T11" fmla="*/ 44 h 76"/>
                                    <a:gd name="T12" fmla="*/ 29 w 90"/>
                                    <a:gd name="T13" fmla="*/ 33 h 76"/>
                                    <a:gd name="T14" fmla="*/ 31 w 90"/>
                                    <a:gd name="T15" fmla="*/ 24 h 76"/>
                                    <a:gd name="T16" fmla="*/ 58 w 90"/>
                                    <a:gd name="T17" fmla="*/ 4 h 76"/>
                                    <a:gd name="T18" fmla="*/ 67 w 90"/>
                                    <a:gd name="T19" fmla="*/ 16 h 76"/>
                                    <a:gd name="T20" fmla="*/ 56 w 90"/>
                                    <a:gd name="T21" fmla="*/ 54 h 76"/>
                                    <a:gd name="T22" fmla="*/ 54 w 90"/>
                                    <a:gd name="T23" fmla="*/ 62 h 76"/>
                                    <a:gd name="T24" fmla="*/ 68 w 90"/>
                                    <a:gd name="T25" fmla="*/ 76 h 76"/>
                                    <a:gd name="T26" fmla="*/ 90 w 90"/>
                                    <a:gd name="T27" fmla="*/ 50 h 76"/>
                                    <a:gd name="T28" fmla="*/ 88 w 90"/>
                                    <a:gd name="T29" fmla="*/ 48 h 76"/>
                                    <a:gd name="T30" fmla="*/ 85 w 90"/>
                                    <a:gd name="T31" fmla="*/ 51 h 76"/>
                                    <a:gd name="T32" fmla="*/ 68 w 90"/>
                                    <a:gd name="T33" fmla="*/ 72 h 76"/>
                                    <a:gd name="T34" fmla="*/ 64 w 90"/>
                                    <a:gd name="T35" fmla="*/ 66 h 76"/>
                                    <a:gd name="T36" fmla="*/ 67 w 90"/>
                                    <a:gd name="T37" fmla="*/ 55 h 76"/>
                                    <a:gd name="T38" fmla="*/ 77 w 90"/>
                                    <a:gd name="T39" fmla="*/ 18 h 76"/>
                                    <a:gd name="T40" fmla="*/ 58 w 90"/>
                                    <a:gd name="T41" fmla="*/ 0 h 76"/>
                                    <a:gd name="T42" fmla="*/ 32 w 90"/>
                                    <a:gd name="T43" fmla="*/ 15 h 76"/>
                                    <a:gd name="T44" fmla="*/ 17 w 90"/>
                                    <a:gd name="T45" fmla="*/ 0 h 76"/>
                                    <a:gd name="T46" fmla="*/ 5 w 90"/>
                                    <a:gd name="T47" fmla="*/ 10 h 76"/>
                                    <a:gd name="T48" fmla="*/ 0 w 90"/>
                                    <a:gd name="T49" fmla="*/ 26 h 76"/>
                                    <a:gd name="T50" fmla="*/ 2 w 90"/>
                                    <a:gd name="T51" fmla="*/ 28 h 76"/>
                                    <a:gd name="T52" fmla="*/ 4 w 90"/>
                                    <a:gd name="T53" fmla="*/ 24 h 76"/>
                                    <a:gd name="T54" fmla="*/ 17 w 90"/>
                                    <a:gd name="T55" fmla="*/ 4 h 76"/>
                                    <a:gd name="T56" fmla="*/ 22 w 90"/>
                                    <a:gd name="T57" fmla="*/ 12 h 76"/>
                                    <a:gd name="T58" fmla="*/ 19 w 90"/>
                                    <a:gd name="T59" fmla="*/ 26 h 76"/>
                                    <a:gd name="T60" fmla="*/ 9 w 90"/>
                                    <a:gd name="T61" fmla="*/ 64 h 76"/>
                                    <a:gd name="T62" fmla="*/ 9 w 90"/>
                                    <a:gd name="T63" fmla="*/ 64 h 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90" h="76">
                                      <a:moveTo>
                                        <a:pt x="9" y="64"/>
                                      </a:moveTo>
                                      <a:cubicBezTo>
                                        <a:pt x="9" y="66"/>
                                        <a:pt x="8" y="70"/>
                                        <a:pt x="8" y="71"/>
                                      </a:cubicBezTo>
                                      <a:cubicBezTo>
                                        <a:pt x="8" y="74"/>
                                        <a:pt x="10" y="76"/>
                                        <a:pt x="13" y="76"/>
                                      </a:cubicBezTo>
                                      <a:cubicBezTo>
                                        <a:pt x="15" y="76"/>
                                        <a:pt x="18" y="74"/>
                                        <a:pt x="19" y="71"/>
                                      </a:cubicBezTo>
                                      <a:cubicBezTo>
                                        <a:pt x="19" y="71"/>
                                        <a:pt x="21" y="63"/>
                                        <a:pt x="22" y="59"/>
                                      </a:cubicBezTo>
                                      <a:lnTo>
                                        <a:pt x="26" y="44"/>
                                      </a:lnTo>
                                      <a:cubicBezTo>
                                        <a:pt x="27" y="40"/>
                                        <a:pt x="28" y="36"/>
                                        <a:pt x="29" y="33"/>
                                      </a:cubicBezTo>
                                      <a:cubicBezTo>
                                        <a:pt x="29" y="30"/>
                                        <a:pt x="31" y="25"/>
                                        <a:pt x="31" y="24"/>
                                      </a:cubicBezTo>
                                      <a:cubicBezTo>
                                        <a:pt x="33" y="19"/>
                                        <a:pt x="42" y="4"/>
                                        <a:pt x="58" y="4"/>
                                      </a:cubicBezTo>
                                      <a:cubicBezTo>
                                        <a:pt x="65" y="4"/>
                                        <a:pt x="67" y="10"/>
                                        <a:pt x="67" y="16"/>
                                      </a:cubicBezTo>
                                      <a:cubicBezTo>
                                        <a:pt x="67" y="26"/>
                                        <a:pt x="59" y="47"/>
                                        <a:pt x="56" y="54"/>
                                      </a:cubicBezTo>
                                      <a:cubicBezTo>
                                        <a:pt x="54" y="58"/>
                                        <a:pt x="54" y="60"/>
                                        <a:pt x="54" y="62"/>
                                      </a:cubicBezTo>
                                      <a:cubicBezTo>
                                        <a:pt x="54" y="70"/>
                                        <a:pt x="60" y="76"/>
                                        <a:pt x="68" y="76"/>
                                      </a:cubicBezTo>
                                      <a:cubicBezTo>
                                        <a:pt x="84" y="76"/>
                                        <a:pt x="90" y="51"/>
                                        <a:pt x="90" y="50"/>
                                      </a:cubicBezTo>
                                      <a:cubicBezTo>
                                        <a:pt x="90" y="48"/>
                                        <a:pt x="88" y="48"/>
                                        <a:pt x="88" y="48"/>
                                      </a:cubicBezTo>
                                      <a:cubicBezTo>
                                        <a:pt x="86" y="48"/>
                                        <a:pt x="86" y="49"/>
                                        <a:pt x="85" y="51"/>
                                      </a:cubicBezTo>
                                      <a:cubicBezTo>
                                        <a:pt x="82" y="63"/>
                                        <a:pt x="76" y="72"/>
                                        <a:pt x="68" y="72"/>
                                      </a:cubicBezTo>
                                      <a:cubicBezTo>
                                        <a:pt x="65" y="72"/>
                                        <a:pt x="64" y="70"/>
                                        <a:pt x="64" y="66"/>
                                      </a:cubicBezTo>
                                      <a:cubicBezTo>
                                        <a:pt x="64" y="62"/>
                                        <a:pt x="66" y="58"/>
                                        <a:pt x="67" y="55"/>
                                      </a:cubicBezTo>
                                      <a:cubicBezTo>
                                        <a:pt x="70" y="46"/>
                                        <a:pt x="77" y="28"/>
                                        <a:pt x="77" y="18"/>
                                      </a:cubicBezTo>
                                      <a:cubicBezTo>
                                        <a:pt x="77" y="7"/>
                                        <a:pt x="70" y="0"/>
                                        <a:pt x="58" y="0"/>
                                      </a:cubicBezTo>
                                      <a:cubicBezTo>
                                        <a:pt x="43" y="0"/>
                                        <a:pt x="35" y="11"/>
                                        <a:pt x="32" y="15"/>
                                      </a:cubicBezTo>
                                      <a:cubicBezTo>
                                        <a:pt x="32" y="6"/>
                                        <a:pt x="25" y="0"/>
                                        <a:pt x="17" y="0"/>
                                      </a:cubicBezTo>
                                      <a:cubicBezTo>
                                        <a:pt x="9" y="0"/>
                                        <a:pt x="6" y="7"/>
                                        <a:pt x="5" y="10"/>
                                      </a:cubicBezTo>
                                      <a:cubicBezTo>
                                        <a:pt x="2" y="15"/>
                                        <a:pt x="0" y="25"/>
                                        <a:pt x="0" y="26"/>
                                      </a:cubicBezTo>
                                      <a:cubicBezTo>
                                        <a:pt x="0" y="28"/>
                                        <a:pt x="1" y="28"/>
                                        <a:pt x="2" y="28"/>
                                      </a:cubicBezTo>
                                      <a:cubicBezTo>
                                        <a:pt x="3" y="28"/>
                                        <a:pt x="3" y="27"/>
                                        <a:pt x="4" y="24"/>
                                      </a:cubicBezTo>
                                      <a:cubicBezTo>
                                        <a:pt x="7" y="12"/>
                                        <a:pt x="11" y="4"/>
                                        <a:pt x="17" y="4"/>
                                      </a:cubicBezTo>
                                      <a:cubicBezTo>
                                        <a:pt x="20" y="4"/>
                                        <a:pt x="22" y="6"/>
                                        <a:pt x="22" y="12"/>
                                      </a:cubicBezTo>
                                      <a:cubicBezTo>
                                        <a:pt x="22" y="15"/>
                                        <a:pt x="21" y="17"/>
                                        <a:pt x="19" y="26"/>
                                      </a:cubicBezTo>
                                      <a:lnTo>
                                        <a:pt x="9" y="64"/>
                                      </a:lnTo>
                                      <a:close/>
                                      <a:moveTo>
                                        <a:pt x="9" y="64"/>
                                      </a:move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75" descr="закраска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99690" y="437515"/>
                                  <a:ext cx="211455" cy="212090"/>
                                </a:xfrm>
                                <a:custGeom>
                                  <a:avLst/>
                                  <a:gdLst>
                                    <a:gd name="T0" fmla="*/ 277 w 277"/>
                                    <a:gd name="T1" fmla="*/ 139 h 278"/>
                                    <a:gd name="T2" fmla="*/ 139 w 277"/>
                                    <a:gd name="T3" fmla="*/ 0 h 278"/>
                                    <a:gd name="T4" fmla="*/ 0 w 277"/>
                                    <a:gd name="T5" fmla="*/ 139 h 278"/>
                                    <a:gd name="T6" fmla="*/ 139 w 277"/>
                                    <a:gd name="T7" fmla="*/ 278 h 278"/>
                                    <a:gd name="T8" fmla="*/ 277 w 277"/>
                                    <a:gd name="T9" fmla="*/ 139 h 278"/>
                                    <a:gd name="T10" fmla="*/ 277 w 277"/>
                                    <a:gd name="T11" fmla="*/ 139 h 27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77" h="278">
                                      <a:moveTo>
                                        <a:pt x="277" y="139"/>
                                      </a:moveTo>
                                      <a:cubicBezTo>
                                        <a:pt x="277" y="62"/>
                                        <a:pt x="215" y="0"/>
                                        <a:pt x="139" y="0"/>
                                      </a:cubicBezTo>
                                      <a:cubicBezTo>
                                        <a:pt x="62" y="0"/>
                                        <a:pt x="0" y="62"/>
                                        <a:pt x="0" y="139"/>
                                      </a:cubicBezTo>
                                      <a:cubicBezTo>
                                        <a:pt x="0" y="216"/>
                                        <a:pt x="62" y="278"/>
                                        <a:pt x="139" y="278"/>
                                      </a:cubicBezTo>
                                      <a:cubicBezTo>
                                        <a:pt x="215" y="278"/>
                                        <a:pt x="277" y="216"/>
                                        <a:pt x="277" y="139"/>
                                      </a:cubicBezTo>
                                      <a:close/>
                                      <a:moveTo>
                                        <a:pt x="277" y="139"/>
                                      </a:moveTo>
                                    </a:path>
                                  </a:pathLst>
                                </a:custGeom>
                                <a:blipFill dpi="0" rotWithShape="1">
                                  <a:blip r:embed="rId20"/>
                                  <a:srcRect/>
                                  <a:stretch>
                                    <a:fillRect/>
                                  </a:stretch>
                                </a:blipFill>
                                <a:ln w="508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7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671445" y="514350"/>
                                  <a:ext cx="68580" cy="57785"/>
                                </a:xfrm>
                                <a:custGeom>
                                  <a:avLst/>
                                  <a:gdLst>
                                    <a:gd name="T0" fmla="*/ 9 w 90"/>
                                    <a:gd name="T1" fmla="*/ 64 h 76"/>
                                    <a:gd name="T2" fmla="*/ 8 w 90"/>
                                    <a:gd name="T3" fmla="*/ 71 h 76"/>
                                    <a:gd name="T4" fmla="*/ 13 w 90"/>
                                    <a:gd name="T5" fmla="*/ 76 h 76"/>
                                    <a:gd name="T6" fmla="*/ 19 w 90"/>
                                    <a:gd name="T7" fmla="*/ 71 h 76"/>
                                    <a:gd name="T8" fmla="*/ 22 w 90"/>
                                    <a:gd name="T9" fmla="*/ 59 h 76"/>
                                    <a:gd name="T10" fmla="*/ 26 w 90"/>
                                    <a:gd name="T11" fmla="*/ 44 h 76"/>
                                    <a:gd name="T12" fmla="*/ 29 w 90"/>
                                    <a:gd name="T13" fmla="*/ 33 h 76"/>
                                    <a:gd name="T14" fmla="*/ 31 w 90"/>
                                    <a:gd name="T15" fmla="*/ 24 h 76"/>
                                    <a:gd name="T16" fmla="*/ 58 w 90"/>
                                    <a:gd name="T17" fmla="*/ 4 h 76"/>
                                    <a:gd name="T18" fmla="*/ 67 w 90"/>
                                    <a:gd name="T19" fmla="*/ 16 h 76"/>
                                    <a:gd name="T20" fmla="*/ 56 w 90"/>
                                    <a:gd name="T21" fmla="*/ 54 h 76"/>
                                    <a:gd name="T22" fmla="*/ 54 w 90"/>
                                    <a:gd name="T23" fmla="*/ 62 h 76"/>
                                    <a:gd name="T24" fmla="*/ 68 w 90"/>
                                    <a:gd name="T25" fmla="*/ 76 h 76"/>
                                    <a:gd name="T26" fmla="*/ 90 w 90"/>
                                    <a:gd name="T27" fmla="*/ 50 h 76"/>
                                    <a:gd name="T28" fmla="*/ 88 w 90"/>
                                    <a:gd name="T29" fmla="*/ 48 h 76"/>
                                    <a:gd name="T30" fmla="*/ 85 w 90"/>
                                    <a:gd name="T31" fmla="*/ 51 h 76"/>
                                    <a:gd name="T32" fmla="*/ 68 w 90"/>
                                    <a:gd name="T33" fmla="*/ 72 h 76"/>
                                    <a:gd name="T34" fmla="*/ 64 w 90"/>
                                    <a:gd name="T35" fmla="*/ 66 h 76"/>
                                    <a:gd name="T36" fmla="*/ 67 w 90"/>
                                    <a:gd name="T37" fmla="*/ 55 h 76"/>
                                    <a:gd name="T38" fmla="*/ 77 w 90"/>
                                    <a:gd name="T39" fmla="*/ 18 h 76"/>
                                    <a:gd name="T40" fmla="*/ 58 w 90"/>
                                    <a:gd name="T41" fmla="*/ 0 h 76"/>
                                    <a:gd name="T42" fmla="*/ 32 w 90"/>
                                    <a:gd name="T43" fmla="*/ 15 h 76"/>
                                    <a:gd name="T44" fmla="*/ 17 w 90"/>
                                    <a:gd name="T45" fmla="*/ 0 h 76"/>
                                    <a:gd name="T46" fmla="*/ 5 w 90"/>
                                    <a:gd name="T47" fmla="*/ 10 h 76"/>
                                    <a:gd name="T48" fmla="*/ 0 w 90"/>
                                    <a:gd name="T49" fmla="*/ 26 h 76"/>
                                    <a:gd name="T50" fmla="*/ 2 w 90"/>
                                    <a:gd name="T51" fmla="*/ 28 h 76"/>
                                    <a:gd name="T52" fmla="*/ 4 w 90"/>
                                    <a:gd name="T53" fmla="*/ 24 h 76"/>
                                    <a:gd name="T54" fmla="*/ 17 w 90"/>
                                    <a:gd name="T55" fmla="*/ 4 h 76"/>
                                    <a:gd name="T56" fmla="*/ 22 w 90"/>
                                    <a:gd name="T57" fmla="*/ 11 h 76"/>
                                    <a:gd name="T58" fmla="*/ 19 w 90"/>
                                    <a:gd name="T59" fmla="*/ 26 h 76"/>
                                    <a:gd name="T60" fmla="*/ 9 w 90"/>
                                    <a:gd name="T61" fmla="*/ 64 h 76"/>
                                    <a:gd name="T62" fmla="*/ 9 w 90"/>
                                    <a:gd name="T63" fmla="*/ 64 h 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90" h="76">
                                      <a:moveTo>
                                        <a:pt x="9" y="64"/>
                                      </a:moveTo>
                                      <a:cubicBezTo>
                                        <a:pt x="9" y="66"/>
                                        <a:pt x="8" y="70"/>
                                        <a:pt x="8" y="71"/>
                                      </a:cubicBezTo>
                                      <a:cubicBezTo>
                                        <a:pt x="8" y="74"/>
                                        <a:pt x="10" y="76"/>
                                        <a:pt x="13" y="76"/>
                                      </a:cubicBezTo>
                                      <a:cubicBezTo>
                                        <a:pt x="15" y="76"/>
                                        <a:pt x="18" y="74"/>
                                        <a:pt x="19" y="71"/>
                                      </a:cubicBezTo>
                                      <a:cubicBezTo>
                                        <a:pt x="19" y="71"/>
                                        <a:pt x="21" y="63"/>
                                        <a:pt x="22" y="59"/>
                                      </a:cubicBezTo>
                                      <a:lnTo>
                                        <a:pt x="26" y="44"/>
                                      </a:lnTo>
                                      <a:cubicBezTo>
                                        <a:pt x="27" y="40"/>
                                        <a:pt x="28" y="36"/>
                                        <a:pt x="29" y="33"/>
                                      </a:cubicBezTo>
                                      <a:cubicBezTo>
                                        <a:pt x="29" y="30"/>
                                        <a:pt x="30" y="25"/>
                                        <a:pt x="31" y="24"/>
                                      </a:cubicBezTo>
                                      <a:cubicBezTo>
                                        <a:pt x="33" y="19"/>
                                        <a:pt x="42" y="4"/>
                                        <a:pt x="58" y="4"/>
                                      </a:cubicBezTo>
                                      <a:cubicBezTo>
                                        <a:pt x="65" y="4"/>
                                        <a:pt x="67" y="10"/>
                                        <a:pt x="67" y="16"/>
                                      </a:cubicBezTo>
                                      <a:cubicBezTo>
                                        <a:pt x="67" y="26"/>
                                        <a:pt x="59" y="47"/>
                                        <a:pt x="56" y="54"/>
                                      </a:cubicBezTo>
                                      <a:cubicBezTo>
                                        <a:pt x="54" y="58"/>
                                        <a:pt x="54" y="60"/>
                                        <a:pt x="54" y="62"/>
                                      </a:cubicBezTo>
                                      <a:cubicBezTo>
                                        <a:pt x="54" y="70"/>
                                        <a:pt x="60" y="76"/>
                                        <a:pt x="68" y="76"/>
                                      </a:cubicBezTo>
                                      <a:cubicBezTo>
                                        <a:pt x="84" y="76"/>
                                        <a:pt x="90" y="51"/>
                                        <a:pt x="90" y="50"/>
                                      </a:cubicBezTo>
                                      <a:cubicBezTo>
                                        <a:pt x="90" y="48"/>
                                        <a:pt x="88" y="48"/>
                                        <a:pt x="88" y="48"/>
                                      </a:cubicBezTo>
                                      <a:cubicBezTo>
                                        <a:pt x="86" y="48"/>
                                        <a:pt x="86" y="49"/>
                                        <a:pt x="85" y="51"/>
                                      </a:cubicBezTo>
                                      <a:cubicBezTo>
                                        <a:pt x="82" y="63"/>
                                        <a:pt x="76" y="72"/>
                                        <a:pt x="68" y="72"/>
                                      </a:cubicBezTo>
                                      <a:cubicBezTo>
                                        <a:pt x="65" y="72"/>
                                        <a:pt x="64" y="70"/>
                                        <a:pt x="64" y="66"/>
                                      </a:cubicBezTo>
                                      <a:cubicBezTo>
                                        <a:pt x="64" y="62"/>
                                        <a:pt x="66" y="58"/>
                                        <a:pt x="67" y="55"/>
                                      </a:cubicBezTo>
                                      <a:cubicBezTo>
                                        <a:pt x="70" y="46"/>
                                        <a:pt x="77" y="28"/>
                                        <a:pt x="77" y="18"/>
                                      </a:cubicBezTo>
                                      <a:cubicBezTo>
                                        <a:pt x="77" y="7"/>
                                        <a:pt x="70" y="0"/>
                                        <a:pt x="58" y="0"/>
                                      </a:cubicBezTo>
                                      <a:cubicBezTo>
                                        <a:pt x="43" y="0"/>
                                        <a:pt x="35" y="11"/>
                                        <a:pt x="32" y="15"/>
                                      </a:cubicBezTo>
                                      <a:cubicBezTo>
                                        <a:pt x="32" y="5"/>
                                        <a:pt x="25" y="0"/>
                                        <a:pt x="17" y="0"/>
                                      </a:cubicBezTo>
                                      <a:cubicBezTo>
                                        <a:pt x="9" y="0"/>
                                        <a:pt x="6" y="7"/>
                                        <a:pt x="5" y="10"/>
                                      </a:cubicBezTo>
                                      <a:cubicBezTo>
                                        <a:pt x="2" y="15"/>
                                        <a:pt x="0" y="25"/>
                                        <a:pt x="0" y="26"/>
                                      </a:cubicBezTo>
                                      <a:cubicBezTo>
                                        <a:pt x="0" y="28"/>
                                        <a:pt x="1" y="28"/>
                                        <a:pt x="2" y="28"/>
                                      </a:cubicBezTo>
                                      <a:cubicBezTo>
                                        <a:pt x="3" y="28"/>
                                        <a:pt x="3" y="27"/>
                                        <a:pt x="4" y="24"/>
                                      </a:cubicBezTo>
                                      <a:cubicBezTo>
                                        <a:pt x="7" y="12"/>
                                        <a:pt x="11" y="4"/>
                                        <a:pt x="17" y="4"/>
                                      </a:cubicBezTo>
                                      <a:cubicBezTo>
                                        <a:pt x="20" y="4"/>
                                        <a:pt x="22" y="6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21" y="17"/>
                                        <a:pt x="19" y="26"/>
                                      </a:cubicBezTo>
                                      <a:lnTo>
                                        <a:pt x="9" y="64"/>
                                      </a:lnTo>
                                      <a:close/>
                                      <a:moveTo>
                                        <a:pt x="9" y="64"/>
                                      </a:move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7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01265" y="1096645"/>
                                  <a:ext cx="74930" cy="74930"/>
                                </a:xfrm>
                                <a:custGeom>
                                  <a:avLst/>
                                  <a:gdLst>
                                    <a:gd name="T0" fmla="*/ 0 w 98"/>
                                    <a:gd name="T1" fmla="*/ 0 h 98"/>
                                    <a:gd name="T2" fmla="*/ 98 w 98"/>
                                    <a:gd name="T3" fmla="*/ 0 h 98"/>
                                    <a:gd name="T4" fmla="*/ 0 w 98"/>
                                    <a:gd name="T5" fmla="*/ 98 h 9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98" h="98">
                                      <a:moveTo>
                                        <a:pt x="0" y="0"/>
                                      </a:moveTo>
                                      <a:lnTo>
                                        <a:pt x="98" y="0"/>
                                      </a:lnTo>
                                      <a:lnTo>
                                        <a:pt x="0" y="9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01265" y="1096645"/>
                                  <a:ext cx="120015" cy="119380"/>
                                </a:xfrm>
                                <a:custGeom>
                                  <a:avLst/>
                                  <a:gdLst>
                                    <a:gd name="T0" fmla="*/ 157 w 157"/>
                                    <a:gd name="T1" fmla="*/ 78 h 156"/>
                                    <a:gd name="T2" fmla="*/ 79 w 157"/>
                                    <a:gd name="T3" fmla="*/ 0 h 156"/>
                                    <a:gd name="T4" fmla="*/ 0 w 157"/>
                                    <a:gd name="T5" fmla="*/ 78 h 156"/>
                                    <a:gd name="T6" fmla="*/ 79 w 157"/>
                                    <a:gd name="T7" fmla="*/ 156 h 156"/>
                                    <a:gd name="T8" fmla="*/ 157 w 157"/>
                                    <a:gd name="T9" fmla="*/ 78 h 156"/>
                                    <a:gd name="T10" fmla="*/ 157 w 157"/>
                                    <a:gd name="T11" fmla="*/ 78 h 1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7" h="156">
                                      <a:moveTo>
                                        <a:pt x="157" y="78"/>
                                      </a:moveTo>
                                      <a:cubicBezTo>
                                        <a:pt x="157" y="35"/>
                                        <a:pt x="122" y="0"/>
                                        <a:pt x="79" y="0"/>
                                      </a:cubicBezTo>
                                      <a:cubicBezTo>
                                        <a:pt x="35" y="0"/>
                                        <a:pt x="0" y="35"/>
                                        <a:pt x="0" y="78"/>
                                      </a:cubicBezTo>
                                      <a:cubicBezTo>
                                        <a:pt x="0" y="121"/>
                                        <a:pt x="35" y="156"/>
                                        <a:pt x="79" y="156"/>
                                      </a:cubicBezTo>
                                      <a:cubicBezTo>
                                        <a:pt x="122" y="156"/>
                                        <a:pt x="157" y="121"/>
                                        <a:pt x="157" y="78"/>
                                      </a:cubicBezTo>
                                      <a:close/>
                                      <a:moveTo>
                                        <a:pt x="157" y="78"/>
                                      </a:moveTo>
                                    </a:path>
                                  </a:pathLst>
                                </a:custGeom>
                                <a:noFill/>
                                <a:ln w="508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Lin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61590" y="796290"/>
                                  <a:ext cx="635" cy="2571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24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28570" y="1029335"/>
                                  <a:ext cx="64770" cy="64770"/>
                                </a:xfrm>
                                <a:custGeom>
                                  <a:avLst/>
                                  <a:gdLst>
                                    <a:gd name="T0" fmla="*/ 43 w 85"/>
                                    <a:gd name="T1" fmla="*/ 85 h 85"/>
                                    <a:gd name="T2" fmla="*/ 85 w 85"/>
                                    <a:gd name="T3" fmla="*/ 0 h 85"/>
                                    <a:gd name="T4" fmla="*/ 43 w 85"/>
                                    <a:gd name="T5" fmla="*/ 31 h 85"/>
                                    <a:gd name="T6" fmla="*/ 0 w 85"/>
                                    <a:gd name="T7" fmla="*/ 0 h 8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85" h="85">
                                      <a:moveTo>
                                        <a:pt x="43" y="85"/>
                                      </a:moveTo>
                                      <a:lnTo>
                                        <a:pt x="85" y="0"/>
                                      </a:lnTo>
                                      <a:lnTo>
                                        <a:pt x="43" y="3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21510" y="789305"/>
                                  <a:ext cx="13970" cy="12700"/>
                                </a:xfrm>
                                <a:custGeom>
                                  <a:avLst/>
                                  <a:gdLst>
                                    <a:gd name="T0" fmla="*/ 18 w 18"/>
                                    <a:gd name="T1" fmla="*/ 9 h 17"/>
                                    <a:gd name="T2" fmla="*/ 9 w 18"/>
                                    <a:gd name="T3" fmla="*/ 0 h 17"/>
                                    <a:gd name="T4" fmla="*/ 0 w 18"/>
                                    <a:gd name="T5" fmla="*/ 9 h 17"/>
                                    <a:gd name="T6" fmla="*/ 9 w 18"/>
                                    <a:gd name="T7" fmla="*/ 17 h 17"/>
                                    <a:gd name="T8" fmla="*/ 18 w 18"/>
                                    <a:gd name="T9" fmla="*/ 9 h 17"/>
                                    <a:gd name="T10" fmla="*/ 18 w 18"/>
                                    <a:gd name="T11" fmla="*/ 9 h 1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8" h="17">
                                      <a:moveTo>
                                        <a:pt x="18" y="9"/>
                                      </a:moveTo>
                                      <a:cubicBezTo>
                                        <a:pt x="18" y="4"/>
                                        <a:pt x="14" y="0"/>
                                        <a:pt x="9" y="0"/>
                                      </a:cubicBezTo>
                                      <a:cubicBezTo>
                                        <a:pt x="4" y="0"/>
                                        <a:pt x="0" y="4"/>
                                        <a:pt x="0" y="9"/>
                                      </a:cubicBezTo>
                                      <a:cubicBezTo>
                                        <a:pt x="0" y="14"/>
                                        <a:pt x="4" y="17"/>
                                        <a:pt x="9" y="17"/>
                                      </a:cubicBezTo>
                                      <a:cubicBezTo>
                                        <a:pt x="14" y="17"/>
                                        <a:pt x="18" y="14"/>
                                        <a:pt x="18" y="9"/>
                                      </a:cubicBezTo>
                                      <a:close/>
                                      <a:moveTo>
                                        <a:pt x="18" y="9"/>
                                      </a:move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78025" y="789305"/>
                                  <a:ext cx="13335" cy="12700"/>
                                </a:xfrm>
                                <a:custGeom>
                                  <a:avLst/>
                                  <a:gdLst>
                                    <a:gd name="T0" fmla="*/ 18 w 18"/>
                                    <a:gd name="T1" fmla="*/ 9 h 17"/>
                                    <a:gd name="T2" fmla="*/ 9 w 18"/>
                                    <a:gd name="T3" fmla="*/ 0 h 17"/>
                                    <a:gd name="T4" fmla="*/ 0 w 18"/>
                                    <a:gd name="T5" fmla="*/ 9 h 17"/>
                                    <a:gd name="T6" fmla="*/ 9 w 18"/>
                                    <a:gd name="T7" fmla="*/ 17 h 17"/>
                                    <a:gd name="T8" fmla="*/ 18 w 18"/>
                                    <a:gd name="T9" fmla="*/ 9 h 17"/>
                                    <a:gd name="T10" fmla="*/ 18 w 18"/>
                                    <a:gd name="T11" fmla="*/ 9 h 1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8" h="17">
                                      <a:moveTo>
                                        <a:pt x="18" y="9"/>
                                      </a:moveTo>
                                      <a:cubicBezTo>
                                        <a:pt x="18" y="4"/>
                                        <a:pt x="14" y="0"/>
                                        <a:pt x="9" y="0"/>
                                      </a:cubicBezTo>
                                      <a:cubicBezTo>
                                        <a:pt x="4" y="0"/>
                                        <a:pt x="0" y="4"/>
                                        <a:pt x="0" y="9"/>
                                      </a:cubicBezTo>
                                      <a:cubicBezTo>
                                        <a:pt x="0" y="14"/>
                                        <a:pt x="4" y="17"/>
                                        <a:pt x="9" y="17"/>
                                      </a:cubicBezTo>
                                      <a:cubicBezTo>
                                        <a:pt x="14" y="17"/>
                                        <a:pt x="18" y="14"/>
                                        <a:pt x="18" y="9"/>
                                      </a:cubicBezTo>
                                      <a:close/>
                                      <a:moveTo>
                                        <a:pt x="18" y="9"/>
                                      </a:move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34540" y="789305"/>
                                  <a:ext cx="12700" cy="12700"/>
                                </a:xfrm>
                                <a:custGeom>
                                  <a:avLst/>
                                  <a:gdLst>
                                    <a:gd name="T0" fmla="*/ 17 w 17"/>
                                    <a:gd name="T1" fmla="*/ 9 h 17"/>
                                    <a:gd name="T2" fmla="*/ 9 w 17"/>
                                    <a:gd name="T3" fmla="*/ 0 h 17"/>
                                    <a:gd name="T4" fmla="*/ 0 w 17"/>
                                    <a:gd name="T5" fmla="*/ 9 h 17"/>
                                    <a:gd name="T6" fmla="*/ 9 w 17"/>
                                    <a:gd name="T7" fmla="*/ 17 h 17"/>
                                    <a:gd name="T8" fmla="*/ 17 w 17"/>
                                    <a:gd name="T9" fmla="*/ 9 h 17"/>
                                    <a:gd name="T10" fmla="*/ 17 w 17"/>
                                    <a:gd name="T11" fmla="*/ 9 h 1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7" h="17">
                                      <a:moveTo>
                                        <a:pt x="17" y="9"/>
                                      </a:moveTo>
                                      <a:cubicBezTo>
                                        <a:pt x="17" y="4"/>
                                        <a:pt x="13" y="0"/>
                                        <a:pt x="9" y="0"/>
                                      </a:cubicBezTo>
                                      <a:cubicBezTo>
                                        <a:pt x="4" y="0"/>
                                        <a:pt x="0" y="4"/>
                                        <a:pt x="0" y="9"/>
                                      </a:cubicBezTo>
                                      <a:cubicBezTo>
                                        <a:pt x="0" y="14"/>
                                        <a:pt x="4" y="17"/>
                                        <a:pt x="9" y="17"/>
                                      </a:cubicBezTo>
                                      <a:cubicBezTo>
                                        <a:pt x="13" y="17"/>
                                        <a:pt x="17" y="14"/>
                                        <a:pt x="17" y="9"/>
                                      </a:cubicBezTo>
                                      <a:close/>
                                      <a:moveTo>
                                        <a:pt x="17" y="9"/>
                                      </a:move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30BAECF" id="Полотно 79" o:spid="_x0000_s1026" editas="canvas" style="width:235.5pt;height:96.5pt;mso-position-horizontal-relative:char;mso-position-vertical-relative:line" coordsize="29908,122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">
                      <v:shape id="_x0000_s1027" type="#_x0000_t75" style="position:absolute;width:29908;height:12255;visibility:visible;mso-wrap-style:square">
                        <v:fill o:detectmouseclick="t"/>
                        <v:path o:connecttype="none"/>
                      </v:shape>
                      <v:shape id="Freeform 51" o:spid="_x0000_s1028" style="position:absolute;left:25;top:25;width:7931;height:7937;visibility:visible;mso-wrap-style:square;v-text-anchor:top" coordsize="1040,1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o24cUA&#10;AADbAAAADwAAAGRycy9kb3ducmV2LnhtbESPQWvCQBSE74X+h+UVeqsbWw0ldRUpqIFebFKK3h7Z&#10;ZxKafRuya0z+vVsQPA4z8w2zWA2mET11rrasYDqJQBAXVtdcKvjJNy/vIJxH1thYJgUjOVgtHx8W&#10;mGh74W/qM1+KAGGXoILK+zaR0hUVGXQT2xIH72Q7gz7IrpS6w0uAm0a+RlEsDdYcFips6bOi4i87&#10;GwWn/HffzKf8Nva7eL5N1/b4dbBKPT8N6w8QngZ/D9/aqVYwi+H/S/gB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2jbhxQAAANsAAAAPAAAAAAAAAAAAAAAAAJgCAABkcnMv&#10;ZG93bnJldi54bWxQSwUGAAAAAAQABAD1AAAAigMAAAAA&#10;" path="m,l,1040r1040,l1040,e" filled="f" strokeweight=".4pt">
                        <v:stroke joinstyle="miter"/>
                        <v:path arrowok="t" o:connecttype="custom" o:connectlocs="0,0;0,793750;793115,793750;793115,0" o:connectangles="0,0,0,0"/>
                      </v:shape>
                      <v:shape id="Freeform 52" o:spid="_x0000_s1029" style="position:absolute;left:1416;top:1422;width:1416;height:1410;visibility:visible;mso-wrap-style:square;v-text-anchor:top" coordsize="185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tzGcQA&#10;AADbAAAADwAAAGRycy9kb3ducmV2LnhtbESPT2sCMRTE74LfITyhN822isrWKCK0ehO1Rbw9Nm//&#10;4OZlSbK69tM3hYLHYWZ+wyxWnanFjZyvLCt4HSUgiDOrKy4UfJ0+hnMQPiBrrC2Tggd5WC37vQWm&#10;2t75QLdjKESEsE9RQRlCk0rps5IM+pFtiKOXW2cwROkKqR3eI9zU8i1JptJgxXGhxIY2JWXXY2sU&#10;zA7j8/6a77ef0/Z7fml9PnY/uVIvg279DiJQF57h//ZOK5jM4O9L/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7cxnEAAAA2wAAAA8AAAAAAAAAAAAAAAAAmAIAAGRycy9k&#10;b3ducmV2LnhtbFBLBQYAAAAABAAEAPUAAACJAwAAAAA=&#10;" path="m,l185,,,185e" stroked="f">
                        <v:path arrowok="t" o:connecttype="custom" o:connectlocs="0,0;141605,0;0,140970" o:connectangles="0,0,0"/>
                      </v:shape>
                      <v:shape id="Freeform 53" o:spid="_x0000_s1030" style="position:absolute;left:1416;top:1422;width:2260;height:2254;visibility:visible;mso-wrap-style:square;v-text-anchor:top" coordsize="296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+kjsAA&#10;AADbAAAADwAAAGRycy9kb3ducmV2LnhtbERPTWvCQBC9C/0PyxR6001DkRJdxQiFHgq2RvA6ZKdJ&#10;MDsbdre6/fedg9Dj432vt9mN6kohDp4NPC8KUMSttwN3Bk7N2/wVVEzIFkfPZOCXImw3D7M1Vtbf&#10;+Iuux9QpCeFYoYE+panSOrY9OYwLPxEL9+2DwyQwdNoGvEm4G3VZFEvtcGBp6HGifU/t5fjjpPey&#10;D+d8iuVnWdeHj9Ll5a6pjXl6zLsVqEQ5/Yvv7ndr4EXGyhf5AXr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k+kjsAAAADbAAAADwAAAAAAAAAAAAAAAACYAgAAZHJzL2Rvd25y&#10;ZXYueG1sUEsFBgAAAAAEAAQA9QAAAIUDAAAAAA==&#10;" path="m296,148c296,66,230,,148,,66,,,66,,148v,82,66,148,148,148c230,296,296,230,296,148xm296,148e" filled="f" strokeweight=".4pt">
                        <v:stroke joinstyle="miter"/>
                        <v:path arrowok="t" o:connecttype="custom" o:connectlocs="226060,112713;113030,0;0,112713;113030,225425;226060,112713;226060,112713" o:connectangles="0,0,0,0,0,0"/>
                        <o:lock v:ext="edit" verticies="t"/>
                      </v:shape>
                      <v:shape id="Freeform 54" o:spid="_x0000_s1031" style="position:absolute;left:2381;top:2127;width:324;height:857;visibility:visible;mso-wrap-style:square;v-text-anchor:top" coordsize="43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D2ZcQA&#10;AADbAAAADwAAAGRycy9kb3ducmV2LnhtbESPT4vCMBTE78J+h/AEbzZVRNxqFFkQ1sOCfxbx+Gie&#10;bbV5qU22dv30RhA8DjPzG2a2aE0pGqpdYVnBIIpBEKdWF5wp+N2v+hMQziNrLC2Tgn9ysJh/dGaY&#10;aHvjLTU7n4kAYZeggtz7KpHSpTkZdJGtiIN3srVBH2SdSV3jLcBNKYdxPJYGCw4LOVb0lVN62f0Z&#10;BcdyvLryenNYH+5HPdA/+4bPd6V63XY5BeGp9e/wq/2tFYw+4fkl/AA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Q9mXEAAAA2wAAAA8AAAAAAAAAAAAAAAAAmAIAAGRycy9k&#10;b3ducmV2LnhtbFBLBQYAAAAABAAEAPUAAACJAwAAAAA=&#10;" path="m,13r1,2c5,14,8,13,10,13v2,,5,1,5,5c16,20,16,25,16,33r,59c16,99,16,103,15,104v-1,3,-3,5,-13,5l2,112r41,l43,109v-5,,-8,,-10,-1c32,107,31,106,30,104v,-1,-1,-5,-1,-12l29,,27,,,13xm,13e" fillcolor="black" stroked="f">
                        <v:path arrowok="t" o:connecttype="custom" o:connectlocs="0,9950;753,11481;7531,9950;11297,13777;12050,25258;12050,70417;11297,79602;1506,83429;1506,85725;32385,85725;32385,83429;24854,82663;22594,79602;21841,70417;21841,0;20335,0;0,9950;0,9950" o:connectangles="0,0,0,0,0,0,0,0,0,0,0,0,0,0,0,0,0,0"/>
                        <o:lock v:ext="edit" verticies="t"/>
                      </v:shape>
                      <v:shape id="Freeform 55" o:spid="_x0000_s1032" alt="закраска" style="position:absolute;left:4305;top:4305;width:2254;height:2260;visibility:visible;mso-wrap-style:square;v-text-anchor:top" coordsize="296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Ob98AA&#10;AADbAAAADwAAAGRycy9kb3ducmV2LnhtbERPy4rCMBTdD/gP4QruxtQBRapRRBxmRkSxPtaX5toW&#10;m5uSZLT+vVkILg/nPZ23phY3cr6yrGDQT0AQ51ZXXCg4Hr4/xyB8QNZYWyYFD/Iwn3U+pphqe+c9&#10;3bJQiBjCPkUFZQhNKqXPSzLo+7YhjtzFOoMhQldI7fAew00tv5JkJA1WHBtKbGhZUn7N/o2Crdtk&#10;oxrXq/3h7+fs88vuNNY7pXrddjEBEagNb/HL/asVDOP6+CX+ADl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4Ob98AAAADbAAAADwAAAAAAAAAAAAAAAACYAgAAZHJzL2Rvd25y&#10;ZXYueG1sUEsFBgAAAAAEAAQA9QAAAIUDAAAAAA==&#10;" path="m296,148c296,66,230,,148,,66,,,66,,148v,82,66,148,148,148c230,296,296,230,296,148xm296,148e" strokeweight=".4pt">
                        <v:fill r:id="rId33" o:title="закраска" recolor="t" rotate="t" type="frame"/>
                        <v:stroke joinstyle="miter"/>
                        <v:path arrowok="t" o:connecttype="custom" o:connectlocs="225425,113030;112713,0;0,113030;112713,226060;225425,113030;225425,113030" o:connectangles="0,0,0,0,0,0"/>
                        <o:lock v:ext="edit" verticies="t"/>
                      </v:shape>
                      <v:shape id="Freeform 56" o:spid="_x0000_s1033" style="position:absolute;left:5264;top:5016;width:330;height:851;visibility:visible;mso-wrap-style:square;v-text-anchor:top" coordsize="43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9svsQA&#10;AADbAAAADwAAAGRycy9kb3ducmV2LnhtbESPT4vCMBTE7wt+h/AEb2taQZGuUUQQ9CD4ZykeH83b&#10;trvNS21irX56Iwh7HGbmN8xs0ZlKtNS40rKCeBiBIM6sLjlX8H1af05BOI+ssbJMCu7kYDHvfcww&#10;0fbGB2qPPhcBwi5BBYX3dSKlywoy6Ia2Jg7ej20M+iCbXOoGbwFuKjmKook0WHJYKLCmVUHZ3/Fq&#10;FJyryfrC2326TR9nHevdqeXfh1KDfrf8AuGp8//hd3ujFYxj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/bL7EAAAA2wAAAA8AAAAAAAAAAAAAAAAAmAIAAGRycy9k&#10;b3ducmV2LnhtbFBLBQYAAAAABAAEAPUAAACJAwAAAAA=&#10;" path="m,13r1,2c5,14,8,13,10,13v2,,5,1,5,5c16,20,16,25,16,33r,59c16,99,16,103,15,104v-1,3,-3,5,-13,5l2,112r41,l43,109v-5,,-8,,-10,-1c32,107,31,106,30,104v,-1,-1,-5,-1,-12l29,,27,,,13xm,13e" fillcolor="black" stroked="f">
                        <v:path arrowok="t" o:connecttype="custom" o:connectlocs="0,9877;768,11396;7679,9877;11519,13675;12287,25071;12287,69895;11519,79012;1536,82811;1536,85090;33020,85090;33020,82811;25341,82051;23037,79012;22269,69895;22269,0;20733,0;0,9877;0,9877" o:connectangles="0,0,0,0,0,0,0,0,0,0,0,0,0,0,0,0,0,0"/>
                        <o:lock v:ext="edit" verticies="t"/>
                      </v:shape>
                      <v:shape id="Freeform 57" o:spid="_x0000_s1034" style="position:absolute;left:3397;top:10966;width:743;height:749;visibility:visible;mso-wrap-style:square;v-text-anchor:top" coordsize="98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Us8QA&#10;AADbAAAADwAAAGRycy9kb3ducmV2LnhtbESPQWsCMRSE74X+h/CE3jSrtaKrUaSlUm+tCnp8bJ7J&#10;2s3Lskl17a83BaHHYWa+YWaL1lXiTE0oPSvo9zIQxIXXJRsFu+17dwwiRGSNlWdScKUAi/njwwxz&#10;7S/8RedNNCJBOOSowMZY51KGwpLD0PM1cfKOvnEYk2yM1A1eEtxVcpBlI+mw5LRgsaZXS8X35scp&#10;eDNmXyxXjL9DuzvI02o/+Vw/K/XUaZdTEJHa+B++tz+0gpcB/H1JP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ElLPEAAAA2wAAAA8AAAAAAAAAAAAAAAAAmAIAAGRycy9k&#10;b3ducmV2LnhtbFBLBQYAAAAABAAEAPUAAACJAwAAAAA=&#10;" path="m,l98,,,98e" stroked="f">
                        <v:path arrowok="t" o:connecttype="custom" o:connectlocs="0,0;74295,0;0,74930" o:connectangles="0,0,0"/>
                      </v:shape>
                      <v:shape id="Freeform 58" o:spid="_x0000_s1035" style="position:absolute;left:3397;top:10966;width:1187;height:1194;visibility:visible;mso-wrap-style:square;v-text-anchor:top" coordsize="156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EXYMMA&#10;AADbAAAADwAAAGRycy9kb3ducmV2LnhtbESPW2vCQBCF3wv+h2WEvulGS2+pq4hg8UHBS0tfh+yY&#10;LM3OhOw2pv/eLQh9PJzLx5ktel+rjtrghA1Mxhko4kKs49LAx2k9egEVIrLFWpgM/FKAxXxwN8Pc&#10;yoUP1B1jqdIIhxwNVDE2udahqMhjGEtDnLyztB5jkm2pbYuXNO5rPc2yJ+3RcSJU2NCqouL7+OMT&#10;9/2E29X5y3bi3EZkt9t/Pr8acz/sl2+gIvXxP3xrb6yBxwf4+5J+gJ5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EXYMMAAADbAAAADwAAAAAAAAAAAAAAAACYAgAAZHJzL2Rv&#10;d25yZXYueG1sUEsFBgAAAAAEAAQA9QAAAIgDAAAAAA==&#10;" path="m156,78c156,35,121,,78,,35,,,35,,78v,43,35,78,78,78c121,156,156,121,156,78xm156,78e" filled="f" strokeweight=".4pt">
                        <v:stroke joinstyle="miter"/>
                        <v:path arrowok="t" o:connecttype="custom" o:connectlocs="118745,59690;59373,0;0,59690;59373,119380;118745,59690;118745,59690" o:connectangles="0,0,0,0,0,0"/>
                        <o:lock v:ext="edit" verticies="t"/>
                      </v:shape>
                      <v:line id="Line 59" o:spid="_x0000_s1036" style="position:absolute;visibility:visible;mso-wrap-style:square" from="3987,7962" to="3994,10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joU8YAAADbAAAADwAAAGRycy9kb3ducmV2LnhtbESP3WoCMRSE74W+QziF3ohmW1RkaxRp&#10;UUSh4Kro5WFz9qduTrabqOvbm0Khl8PMfMNMZq2pxJUaV1pW8NqPQBCnVpecK9jvFr0xCOeRNVaW&#10;ScGdHMymT50JxtreeEvXxOciQNjFqKDwvo6ldGlBBl3f1sTBy2xj0AfZ5FI3eAtwU8m3KBpJgyWH&#10;hQJr+igoPScXo+BrdFhvk89Ttvjp2m8aZ0t53CyVenlu5+8gPLX+P/zXXmkFwwH8fgk/QE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Y6FPGAAAA2wAAAA8AAAAAAAAA&#10;AAAAAAAAoQIAAGRycy9kb3ducmV2LnhtbFBLBQYAAAAABAAEAPkAAACUAwAAAAA=&#10;" strokeweight="1.2pt">
                        <v:stroke joinstyle="miter"/>
                      </v:line>
                      <v:shape id="Freeform 60" o:spid="_x0000_s1037" style="position:absolute;left:3670;top:10293;width:641;height:648;visibility:visible;mso-wrap-style:square;v-text-anchor:top" coordsize="84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024cAA&#10;AADbAAAADwAAAGRycy9kb3ducmV2LnhtbESPX2sCMRDE3wv9DmELfauJf5HTKFUs+Kq278tlvTu8&#10;bNLLqtdv3wiFPg4z8xtmue59q27UpSawheHAgCIug2u4svB5+nibg0qC7LANTBZ+KMF69fy0xMKF&#10;Ox/odpRKZQinAi3UIrHQOpU1eUyDEImzdw6dR8myq7Tr8J7hvtUjY2baY8N5ocZI25rKy/HqLcjE&#10;bL83s8tXs5tswthIjAeK1r6+9O8LUEK9/If/2ntnYTqFx5f8A/T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O024cAAAADbAAAADwAAAAAAAAAAAAAAAACYAgAAZHJzL2Rvd25y&#10;ZXYueG1sUEsFBgAAAAAEAAQA9QAAAIUDAAAAAA==&#10;" path="m42,85l84,,42,31,,e" fillcolor="black" stroked="f">
                        <v:path arrowok="t" o:connecttype="custom" o:connectlocs="32068,64770;64135,0;32068,23622;0,0" o:connectangles="0,0,0,0"/>
                      </v:shape>
                      <v:shape id="Freeform 61" o:spid="_x0000_s1038" style="position:absolute;left:10115;top:25;width:7931;height:7937;visibility:visible;mso-wrap-style:square;v-text-anchor:top" coordsize="1040,1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OgPMUA&#10;AADbAAAADwAAAGRycy9kb3ducmV2LnhtbESPQWvCQBSE74X+h+UVvDWbKAkldZVQqBV6UVOK3h7Z&#10;ZxKafRuy2xj/fVcQehxm5htmuZ5MJ0YaXGtZQRLFIIgrq1uuFXyV788vIJxH1thZJgVXcrBePT4s&#10;Mdf2wnsaD74WAcIuRwWN930upasaMugi2xMH72wHgz7IoZZ6wEuAm07O4ziTBlsOCw329NZQ9XP4&#10;NQrO5feuSxNeXMePLN1sC3v6PFqlZk9T8QrC0+T/w/f2VitIM7h9C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A6A8xQAAANsAAAAPAAAAAAAAAAAAAAAAAJgCAABkcnMv&#10;ZG93bnJldi54bWxQSwUGAAAAAAQABAD1AAAAigMAAAAA&#10;" path="m,l,1040r1040,l1040,e" filled="f" strokeweight=".4pt">
                        <v:stroke joinstyle="miter"/>
                        <v:path arrowok="t" o:connecttype="custom" o:connectlocs="0,0;0,793750;793115,793750;793115,0" o:connectangles="0,0,0,0"/>
                      </v:shape>
                      <v:shape id="Freeform 62" o:spid="_x0000_s1039" style="position:absolute;left:11512;top:1422;width:1410;height:1410;visibility:visible;mso-wrap-style:square;v-text-anchor:top" coordsize="185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LlxMUA&#10;AADbAAAADwAAAGRycy9kb3ducmV2LnhtbESPW2sCMRSE3wX/QzhC3zTbihe2RhGh1TdRW8S3w+bs&#10;BTcnS5LVtb++KRR8HGbmG2ax6kwtbuR8ZVnB6ygBQZxZXXGh4Ov0MZyD8AFZY22ZFDzIw2rZ7y0w&#10;1fbOB7odQyEihH2KCsoQmlRKn5Vk0I9sQxy93DqDIUpXSO3wHuGmlm9JMpUGK44LJTa0KSm7Hluj&#10;YHYYn/fXfL/9nLbf80vr87H7yZV6GXTrdxCBuvAM/7d3WsFkBn9f4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YuXExQAAANsAAAAPAAAAAAAAAAAAAAAAAJgCAABkcnMv&#10;ZG93bnJldi54bWxQSwUGAAAAAAQABAD1AAAAigMAAAAA&#10;" path="m,l185,,,185e" stroked="f">
                        <v:path arrowok="t" o:connecttype="custom" o:connectlocs="0,0;140970,0;0,140970" o:connectangles="0,0,0"/>
                      </v:shape>
                      <v:shape id="Freeform 63" o:spid="_x0000_s1040" style="position:absolute;left:11512;top:1422;width:2254;height:2254;visibility:visible;mso-wrap-style:square;v-text-anchor:top" coordsize="296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YyU8AA&#10;AADbAAAADwAAAGRycy9kb3ducmV2LnhtbERPTWvCQBC9C/0PyxR6000DlRJdxQiFHgq2RvA6ZKdJ&#10;MDsbdre6/fedg9Dj432vt9mN6kohDp4NPC8KUMSttwN3Bk7N2/wVVEzIFkfPZOCXImw3D7M1Vtbf&#10;+Iuux9QpCeFYoYE+panSOrY9OYwLPxEL9+2DwyQwdNoGvEm4G3VZFEvtcGBp6HGifU/t5fjjpPey&#10;D+d8iuVnWdeHj9Ll5a6pjXl6zLsVqEQ5/Yvv7ndr4EXGyhf5AXr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5YyU8AAAADbAAAADwAAAAAAAAAAAAAAAACYAgAAZHJzL2Rvd25y&#10;ZXYueG1sUEsFBgAAAAAEAAQA9QAAAIUDAAAAAA==&#10;" path="m296,148c296,66,230,,148,,66,,,66,,148v,82,66,148,148,148c230,296,296,230,296,148xm296,148e" filled="f" strokeweight=".4pt">
                        <v:stroke joinstyle="miter"/>
                        <v:path arrowok="t" o:connecttype="custom" o:connectlocs="225425,112713;112713,0;0,112713;112713,225425;225425,112713;225425,112713" o:connectangles="0,0,0,0,0,0"/>
                        <o:lock v:ext="edit" verticies="t"/>
                      </v:shape>
                      <v:shape id="Freeform 64" o:spid="_x0000_s1041" style="position:absolute;left:12350;top:2127;width:546;height:857;visibility:visible;mso-wrap-style:square;v-text-anchor:top" coordsize="72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oe+cUA&#10;AADbAAAADwAAAGRycy9kb3ducmV2LnhtbESPQWvCQBSE74X+h+UVeqsbpRUbXUWF0iD0YCzi8ZF9&#10;JsHs25B9NWl/vVso9DjMzDfMYjW4Rl2pC7VnA+NRAoq48Lbm0sDn4e1pBioIssXGMxn4pgCr5f3d&#10;AlPre97TNZdSRQiHFA1UIm2qdSgqchhGviWO3tl3DiXKrtS2wz7CXaMnSTLVDmuOCxW2tK2ouORf&#10;zsD09LzJj/nl3WW7vpHk5yT2IzPm8WFYz0EJDfIf/mtn1sDLK/x+iT9AL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Oh75xQAAANsAAAAPAAAAAAAAAAAAAAAAAJgCAABkcnMv&#10;ZG93bnJldi54bWxQSwUGAAAAAAQABAD1AAAAigMAAAAA&#10;" path="m72,91r-2,c68,94,66,95,65,97v-4,2,-7,3,-19,3l17,100c21,97,29,88,42,73,51,63,58,54,62,45v3,-5,4,-11,4,-16c66,21,63,14,57,8,51,3,43,,34,,18,,6,11,3,31r3,c10,19,20,12,30,12v6,,11,2,15,7c50,23,52,29,52,36v,9,-4,19,-12,30c32,77,19,92,,109r,3l65,112,72,91xm72,91e" fillcolor="black" stroked="f">
                        <v:path arrowok="t" o:connecttype="custom" o:connectlocs="54610,69652;53093,69652;49301,74244;34890,76540;12894,76540;31856,55874;47025,34443;50059,22197;43233,6123;25788,0;2275,23727;4551,23727;22754,9185;34131,14543;39441,27554;30339,50517;0,83429;0,85725;49301,85725;54610,69652;54610,69652" o:connectangles="0,0,0,0,0,0,0,0,0,0,0,0,0,0,0,0,0,0,0,0,0"/>
                        <o:lock v:ext="edit" verticies="t"/>
                      </v:shape>
                      <v:shape id="Freeform 65" o:spid="_x0000_s1042" alt="закраска" style="position:absolute;left:14395;top:4305;width:2254;height:2260;visibility:visible;mso-wrap-style:square;v-text-anchor:top" coordsize="296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9RSsAA&#10;AADbAAAADwAAAGRycy9kb3ducmV2LnhtbERPy4rCMBTdD/gP4QruxlQXRapRRBQfDCPWx/rSXNti&#10;c1OSqJ2/nywGZnk479miM414kfO1ZQWjYQKCuLC65lLB5bz5nIDwAVljY5kU/JCHxbz3McNM2zef&#10;6JWHUsQQ9hkqqEJoMyl9UZFBP7QtceTu1hkMEbpSaofvGG4aOU6SVBqsOTZU2NKqouKRP42Cb/eV&#10;pw0e1qfzfnvzxf14neijUoN+t5yCCNSFf/Gfe6cVpHF9/BJ/gJ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e9RSsAAAADbAAAADwAAAAAAAAAAAAAAAACYAgAAZHJzL2Rvd25y&#10;ZXYueG1sUEsFBgAAAAAEAAQA9QAAAIUDAAAAAA==&#10;" path="m296,148c296,66,230,,148,,66,,,66,,148v,82,66,148,148,148c230,296,296,230,296,148xm296,148e" strokeweight=".4pt">
                        <v:fill r:id="rId33" o:title="закраска" recolor="t" rotate="t" type="frame"/>
                        <v:stroke joinstyle="miter"/>
                        <v:path arrowok="t" o:connecttype="custom" o:connectlocs="225425,113030;112713,0;0,113030;112713,226060;225425,113030;225425,113030" o:connectangles="0,0,0,0,0,0"/>
                        <o:lock v:ext="edit" verticies="t"/>
                      </v:shape>
                      <v:shape id="Freeform 66" o:spid="_x0000_s1043" style="position:absolute;left:15233;top:5016;width:546;height:851;visibility:visible;mso-wrap-style:square;v-text-anchor:top" coordsize="72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YQsMA&#10;AADbAAAADwAAAGRycy9kb3ducmV2LnhtbESPQWvCQBSE7wX/w/IEb3VjESnRVVQoDQUPjSIeH9ln&#10;Esy+DdlXk/bXd4VCj8PMN8OsNoNr1J26UHs2MJsmoIgLb2suDZyOb8+voIIgW2w8k4FvCrBZj55W&#10;mFrf8yfdcylVLOGQooFKpE21DkVFDsPUt8TRu/rOoUTZldp22Mdy1+iXJFlohzXHhQpb2ldU3PIv&#10;Z2Bxme/yc357d9lH30jycxF7yIyZjIftEpTQIP/hPzqzkZvB40v8AX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DYQsMAAADbAAAADwAAAAAAAAAAAAAAAACYAgAAZHJzL2Rv&#10;d25yZXYueG1sUEsFBgAAAAAEAAQA9QAAAIgDAAAAAA==&#10;" path="m72,91r-3,c68,93,66,95,65,97v-4,2,-8,3,-19,3l17,100c21,97,29,88,42,73,51,63,58,54,62,45v3,-5,4,-11,4,-16c66,21,63,14,57,8,51,3,43,,34,,18,,6,11,3,31r3,c10,18,19,12,30,12v6,,11,2,15,7c50,23,52,29,52,36v,9,-4,19,-12,30c32,77,19,92,,109r,3l65,112,72,91xm72,91e" fillcolor="black" stroked="f">
                        <v:path arrowok="t" o:connecttype="custom" o:connectlocs="54610,69136;52335,69136;49301,73694;34890,75973;12894,75973;31856,55460;47025,34188;50059,22032;43233,6078;25788,0;2275,23552;4551,23552;22754,9117;34131,14435;39441,27350;30339,50142;0,82811;0,85090;49301,85090;54610,69136;54610,69136" o:connectangles="0,0,0,0,0,0,0,0,0,0,0,0,0,0,0,0,0,0,0,0,0"/>
                        <o:lock v:ext="edit" verticies="t"/>
                      </v:shape>
                      <v:shape id="Freeform 67" o:spid="_x0000_s1044" style="position:absolute;left:13487;top:10966;width:737;height:749;visibility:visible;mso-wrap-style:square;v-text-anchor:top" coordsize="97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M79sQA&#10;AADbAAAADwAAAGRycy9kb3ducmV2LnhtbESPQWvCQBSE7wX/w/IEb3VjkCCpq0hQWntKVej1kX1N&#10;QrNvw+7GpP313UKhx2FmvmG2+8l04k7Ot5YVrJYJCOLK6pZrBbfr6XEDwgdkjZ1lUvBFHva72cMW&#10;c21HfqP7JdQiQtjnqKAJoc+l9FVDBv3S9sTR+7DOYIjS1VI7HCPcdDJNkkwabDkuNNhT0VD1eRmM&#10;gnooi5bH1/f1cXzelO77fBv0WanFfDo8gQg0hf/wX/tFK8hS+P0Sf4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zO/bEAAAA2wAAAA8AAAAAAAAAAAAAAAAAmAIAAGRycy9k&#10;b3ducmV2LnhtbFBLBQYAAAAABAAEAPUAAACJAwAAAAA=&#10;" path="m,l97,,,98e" stroked="f">
                        <v:path arrowok="t" o:connecttype="custom" o:connectlocs="0,0;73660,0;0,74930" o:connectangles="0,0,0"/>
                      </v:shape>
                      <v:shape id="Freeform 68" o:spid="_x0000_s1045" style="position:absolute;left:13487;top:10966;width:1187;height:1194;visibility:visible;mso-wrap-style:square;v-text-anchor:top" coordsize="156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3d3cMA&#10;AADbAAAADwAAAGRycy9kb3ducmV2LnhtbESPT2vCQBDF7wW/wzJCb3WjBVtTVxFB8VDBqqXXITsm&#10;S7MzIbvG9Nt3C0KPj/fnx5sve1+rjtrghA2MRxko4kKs49LA+bR5egUVIrLFWpgM/FCA5WLwMMfc&#10;yo0/qDvGUqURDjkaqGJscq1DUZHHMJKGOHkXaT3GJNtS2xZvadzXepJlU+3RcSJU2NC6ouL7ePWJ&#10;uz3h+/ryZTtxbiey3x8+X2bGPA771RuoSH38D9/bO2tg+gx/X9IP0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3d3cMAAADbAAAADwAAAAAAAAAAAAAAAACYAgAAZHJzL2Rv&#10;d25yZXYueG1sUEsFBgAAAAAEAAQA9QAAAIgDAAAAAA==&#10;" path="m156,78c156,35,121,,78,,35,,,35,,78v,43,35,78,78,78c121,156,156,121,156,78xm156,78e" filled="f" strokeweight=".4pt">
                        <v:stroke joinstyle="miter"/>
                        <v:path arrowok="t" o:connecttype="custom" o:connectlocs="118745,59690;59373,0;0,59690;59373,119380;118745,59690;118745,59690" o:connectangles="0,0,0,0,0,0"/>
                        <o:lock v:ext="edit" verticies="t"/>
                      </v:shape>
                      <v:line id="Line 69" o:spid="_x0000_s1046" style="position:absolute;visibility:visible;mso-wrap-style:square" from="14084,7962" to="14090,10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Qi7sYAAADbAAAADwAAAGRycy9kb3ducmV2LnhtbESP3WrCQBSE7wt9h+UIvSm6aSlBYlYR&#10;RSktFIyKXh6yJz82ezbNbjV9+64geDnMzDdMOutNI87UudqygpdRBII4t7rmUsFuuxqOQTiPrLGx&#10;TAr+yMFs+viQYqLthTd0znwpAoRdggoq79tESpdXZNCNbEscvMJ2Bn2QXSl1h5cAN418jaJYGqw5&#10;LFTY0qKi/Dv7NQq+4v3HJlsei9XPsz3RuFjLw+daqadBP5+A8NT7e/jWftcK4je4fgk/QE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20Iu7GAAAA2wAAAA8AAAAAAAAA&#10;AAAAAAAAoQIAAGRycy9kb3ducmV2LnhtbFBLBQYAAAAABAAEAPkAAACUAwAAAAA=&#10;" strokeweight="1.2pt">
                        <v:stroke joinstyle="miter"/>
                      </v:line>
                      <v:shape id="Freeform 70" o:spid="_x0000_s1047" style="position:absolute;left:13754;top:10293;width:647;height:648;visibility:visible;mso-wrap-style:square;v-text-anchor:top" coordsize="8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SFD8UA&#10;AADbAAAADwAAAGRycy9kb3ducmV2LnhtbESPT2vCQBTE7wW/w/KEXorZ1KCW1FWkIAbSS6Pt+ZF9&#10;+YPZtyG7xvTbdwuFHoeZ+Q2z3U+mEyMNrrWs4DmKQRCXVrdcK7icj4sXEM4ja+wsk4JvcrDfzR62&#10;mGp75w8aC1+LAGGXooLG+z6V0pUNGXSR7YmDV9nBoA9yqKUe8B7gppPLOF5Lgy2HhQZ7emuovBY3&#10;o2B5yqpk9Zkn/Wb8es+nJ1vFp0ypx/l0eAXhafL/4b92phWsV/D7JfwA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9IUPxQAAANsAAAAPAAAAAAAAAAAAAAAAAJgCAABkcnMv&#10;ZG93bnJldi54bWxQSwUGAAAAAAQABAD1AAAAigMAAAAA&#10;" path="m43,85l85,,43,31,,e" fillcolor="black" stroked="f">
                        <v:path arrowok="t" o:connecttype="custom" o:connectlocs="32766,64770;64770,0;32766,23622;0,0" o:connectangles="0,0,0,0"/>
                      </v:shape>
                      <v:shape id="Freeform 71" o:spid="_x0000_s1048" style="position:absolute;left:21647;top:25;width:7924;height:7937;visibility:visible;mso-wrap-style:square;v-text-anchor:top" coordsize="1039,1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z+ycMA&#10;AADbAAAADwAAAGRycy9kb3ducmV2LnhtbESPQYvCMBSE78L+h/AWvGlaWbtSjSILQk+C1VW8PZpn&#10;W7Z5KU1W6783guBxmPlmmMWqN424UudqywricQSCuLC65lLBYb8ZzUA4j6yxsUwK7uRgtfwYLDDV&#10;9sY7uua+FKGEXYoKKu/bVEpXVGTQjW1LHLyL7Qz6ILtS6g5vodw0chJFiTRYc1iosKWfioq//N8o&#10;SH5Pcfx12e2j7TH/zrL19ITNWanhZ7+eg/DU+3f4RWc6cAk8v4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z+ycMAAADbAAAADwAAAAAAAAAAAAAAAACYAgAAZHJzL2Rv&#10;d25yZXYueG1sUEsFBgAAAAAEAAQA9QAAAIgDAAAAAA==&#10;" path="m,l,1040r1039,l1039,e" filled="f" strokeweight=".4pt">
                        <v:stroke joinstyle="miter"/>
                        <v:path arrowok="t" o:connecttype="custom" o:connectlocs="0,0;0,793750;792480,793750;792480,0" o:connectangles="0,0,0,0"/>
                      </v:shape>
                      <v:shape id="Freeform 72" o:spid="_x0000_s1049" style="position:absolute;left:23114;top:1485;width:1320;height:1328;visibility:visible;mso-wrap-style:square;v-text-anchor:top" coordsize="173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2DysUA&#10;AADbAAAADwAAAGRycy9kb3ducmV2LnhtbESPT2vCQBTE7wW/w/IEb3VjBf+kriJF24IQMLaH3h7Z&#10;ZxLMvo3ZbRK/fbcgeBxm5jfMatObSrTUuNKygsk4AkGcWV1yruDrtH9egHAeWWNlmRTcyMFmPXha&#10;Yaxtx0dqU5+LAGEXo4LC+zqW0mUFGXRjWxMH72wbgz7IJpe6wS7ATSVfomgmDZYcFgqs6a2g7JL+&#10;GgXJYfpz5Y6/k+P7bblLPxLZ7hOlRsN++wrCU+8f4Xv7UyuYzeH/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fYPKxQAAANsAAAAPAAAAAAAAAAAAAAAAAJgCAABkcnMv&#10;ZG93bnJldi54bWxQSwUGAAAAAAQABAD1AAAAigMAAAAA&#10;" path="m,l173,,,174e" stroked="f">
                        <v:path arrowok="t" o:connecttype="custom" o:connectlocs="0,0;132080,0;0,132715" o:connectangles="0,0,0"/>
                      </v:shape>
                      <v:shape id="Freeform 73" o:spid="_x0000_s1050" style="position:absolute;left:23114;top:1485;width:2114;height:2121;visibility:visible;mso-wrap-style:square;v-text-anchor:top" coordsize="277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wF4sAA&#10;AADbAAAADwAAAGRycy9kb3ducmV2LnhtbERPu27CMBTdK/EP1kXqVpxAC23AQQi1UlcCC9tVfEki&#10;4msrNnn06+uhUsej897tR9OKnjrfWFaQLhIQxKXVDVcKLuevl3cQPiBrbC2Tgok87PPZ0w4zbQc+&#10;UV+ESsQQ9hkqqENwmZS+rMmgX1hHHLmb7QyGCLtK6g6HGG5auUyStTTYcGyo0dGxpvJePIyC17fb&#10;6uDSic+nqkg2n9OH+7lqpZ7n42ELItAY/sV/7m+tYB3Hxi/xB8j8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FwF4sAAAADbAAAADwAAAAAAAAAAAAAAAACYAgAAZHJzL2Rvd25y&#10;ZXYueG1sUEsFBgAAAAAEAAQA9QAAAIUDAAAAAA==&#10;" path="m277,139c277,62,215,,139,,62,,,62,,139v,77,62,139,139,139c215,278,277,216,277,139xm277,139e" filled="f" strokeweight=".4pt">
                        <v:stroke joinstyle="miter"/>
                        <v:path arrowok="t" o:connecttype="custom" o:connectlocs="211455,106045;106109,0;0,106045;106109,212090;211455,106045;211455,106045" o:connectangles="0,0,0,0,0,0"/>
                        <o:lock v:ext="edit" verticies="t"/>
                      </v:shape>
                      <v:shape id="Freeform 74" o:spid="_x0000_s1051" style="position:absolute;left:23831;top:2260;width:686;height:578;visibility:visible;mso-wrap-style:square;v-text-anchor:top" coordsize="90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qe3sQA&#10;AADbAAAADwAAAGRycy9kb3ducmV2LnhtbESPT4vCMBTE78J+h/AWvK3pCop2jbIVRE+Cf0D29mie&#10;bbV5qU201U9vhAWPw8z8hpnMWlOKG9WusKzguxeBIE6tLjhTsN8tvkYgnEfWWFomBXdyMJt+dCYY&#10;a9vwhm5bn4kAYRejgtz7KpbSpTkZdD1bEQfvaGuDPsg6k7rGJsBNKftRNJQGCw4LOVY0zyk9b69G&#10;wXWwyi7JoFnuz4f+Yx1VyR+fEqW6n+3vDwhPrX+H/9srrWA4hteX8APk9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6nt7EAAAA2wAAAA8AAAAAAAAAAAAAAAAAmAIAAGRycy9k&#10;b3ducmV2LnhtbFBLBQYAAAAABAAEAPUAAACJAwAAAAA=&#10;" path="m9,64v,2,-1,6,-1,7c8,74,10,76,13,76v2,,5,-2,6,-5c19,71,21,63,22,59l26,44v1,-4,2,-8,3,-11c29,30,31,25,31,24,33,19,42,4,58,4v7,,9,6,9,12c67,26,59,47,56,54v-2,4,-2,6,-2,8c54,70,60,76,68,76,84,76,90,51,90,50v,-2,-2,-2,-2,-2c86,48,86,49,85,51,82,63,76,72,68,72v-3,,-4,-2,-4,-6c64,62,66,58,67,55,70,46,77,28,77,18,77,7,70,,58,,43,,35,11,32,15,32,6,25,,17,,9,,6,7,5,10,2,15,,25,,26v,2,1,2,2,2c3,28,3,27,4,24,7,12,11,4,17,4v3,,5,2,5,8c22,15,21,17,19,26l9,64xm9,64e" fillcolor="black" stroked="f">
                        <v:path arrowok="t" o:connecttype="custom" o:connectlocs="6858,48661;6096,53983;9906,57785;14478,53983;16764,44859;19812,33454;22098,25091;23622,18248;44196,3041;51054,12165;42672,41058;41148,47140;51816,57785;68580,38016;67056,36496;64770,38777;51816,54744;48768,50182;51054,41818;58674,13686;44196,0;24384,11405;12954,0;3810,7603;0,19769;1524,21289;3048,18248;12954,3041;16764,9124;14478,19769;6858,48661;6858,48661" o:connectangles="0,0,0,0,0,0,0,0,0,0,0,0,0,0,0,0,0,0,0,0,0,0,0,0,0,0,0,0,0,0,0,0"/>
                        <o:lock v:ext="edit" verticies="t"/>
                      </v:shape>
                      <v:shape id="Freeform 75" o:spid="_x0000_s1052" alt="закраска" style="position:absolute;left:25996;top:4375;width:2115;height:2121;visibility:visible;mso-wrap-style:square;v-text-anchor:top" coordsize="277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lWicAA&#10;AADbAAAADwAAAGRycy9kb3ducmV2LnhtbERPTYvCMBC9C/sfwix4EZvqQZdqFBEEFTxs9bDHsRnb&#10;sM2kNNm2/ntzEPb4eN/r7WBr0VHrjWMFsyQFQVw4bbhUcLsepl8gfEDWWDsmBU/ysN18jNaYadfz&#10;N3V5KEUMYZ+hgiqEJpPSFxVZ9IlriCP3cK3FEGFbSt1iH8NtLedpupAWDceGChvaV1T85n9Wwf6n&#10;m10Oi3vvm7PZ5XTCiVmelRp/DrsViEBD+Be/3UetYBnXxy/xB8jN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+lWicAAAADbAAAADwAAAAAAAAAAAAAAAACYAgAAZHJzL2Rvd25y&#10;ZXYueG1sUEsFBgAAAAAEAAQA9QAAAIUDAAAAAA==&#10;" path="m277,139c277,62,215,,139,,62,,,62,,139v,77,62,139,139,139c215,278,277,216,277,139xm277,139e" strokeweight=".4pt">
                        <v:fill r:id="rId33" o:title="закраска" recolor="t" rotate="t" type="frame"/>
                        <v:stroke joinstyle="miter"/>
                        <v:path arrowok="t" o:connecttype="custom" o:connectlocs="211455,106045;106109,0;0,106045;106109,212090;211455,106045;211455,106045" o:connectangles="0,0,0,0,0,0"/>
                        <o:lock v:ext="edit" verticies="t"/>
                      </v:shape>
                      <v:shape id="Freeform 76" o:spid="_x0000_s1053" style="position:absolute;left:26714;top:5143;width:686;height:578;visibility:visible;mso-wrap-style:square;v-text-anchor:top" coordsize="90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EBcUA&#10;AADbAAAADwAAAGRycy9kb3ducmV2LnhtbESPQWvCQBSE7wX/w/KE3uomAVuJrmIKpTkVqoJ4e2Sf&#10;STT7NmbXJO2v7xYKPQ4z8w2z2oymET11rrasIJ5FIIgLq2suFRz2b08LEM4ja2wsk4IvcrBZTx5W&#10;mGo78Cf1O1+KAGGXooLK+zaV0hUVGXQz2xIH72w7gz7IrpS6wyHATSOTKHqWBmsOCxW29FpRcd3d&#10;jYL7PC9v2Xx4P1yPyfdH1GYnvmRKPU7H7RKEp9H/h//auVbwEsPvl/AD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1QQFxQAAANsAAAAPAAAAAAAAAAAAAAAAAJgCAABkcnMv&#10;ZG93bnJldi54bWxQSwUGAAAAAAQABAD1AAAAigMAAAAA&#10;" path="m9,64v,2,-1,6,-1,7c8,74,10,76,13,76v2,,5,-2,6,-5c19,71,21,63,22,59l26,44v1,-4,2,-8,3,-11c29,30,30,25,31,24,33,19,42,4,58,4v7,,9,6,9,12c67,26,59,47,56,54v-2,4,-2,6,-2,8c54,70,60,76,68,76,84,76,90,51,90,50v,-2,-2,-2,-2,-2c86,48,86,49,85,51,82,63,76,72,68,72v-3,,-4,-2,-4,-6c64,62,66,58,67,55,70,46,77,28,77,18,77,7,70,,58,,43,,35,11,32,15,32,5,25,,17,,9,,6,7,5,10,2,15,,25,,26v,2,1,2,2,2c3,28,3,27,4,24,7,12,11,4,17,4v3,,5,2,5,7c22,15,21,17,19,26l9,64xm9,64e" fillcolor="black" stroked="f">
                        <v:path arrowok="t" o:connecttype="custom" o:connectlocs="6858,48661;6096,53983;9906,57785;14478,53983;16764,44859;19812,33454;22098,25091;23622,18248;44196,3041;51054,12165;42672,41058;41148,47140;51816,57785;68580,38016;67056,36496;64770,38777;51816,54744;48768,50182;51054,41818;58674,13686;44196,0;24384,11405;12954,0;3810,7603;0,19769;1524,21289;3048,18248;12954,3041;16764,8364;14478,19769;6858,48661;6858,48661" o:connectangles="0,0,0,0,0,0,0,0,0,0,0,0,0,0,0,0,0,0,0,0,0,0,0,0,0,0,0,0,0,0,0,0"/>
                        <o:lock v:ext="edit" verticies="t"/>
                      </v:shape>
                      <v:shape id="Freeform 77" o:spid="_x0000_s1054" style="position:absolute;left:25012;top:10966;width:749;height:749;visibility:visible;mso-wrap-style:square;v-text-anchor:top" coordsize="98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HI08QA&#10;AADbAAAADwAAAGRycy9kb3ducmV2LnhtbESPQWsCMRSE74X+h/CE3jSrlaqrUaSlUm+tCnp8bJ7J&#10;2s3Lskl17a83BaHHYWa+YWaL1lXiTE0oPSvo9zIQxIXXJRsFu+17dwwiRGSNlWdScKUAi/njwwxz&#10;7S/8RedNNCJBOOSowMZY51KGwpLD0PM1cfKOvnEYk2yM1A1eEtxVcpBlL9JhyWnBYk2vlorvzY9T&#10;8GbMvliuGH+HdneQp9V+8rl+Vuqp0y6nICK18T98b39oBaMB/H1JP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xyNPEAAAA2wAAAA8AAAAAAAAAAAAAAAAAmAIAAGRycy9k&#10;b3ducmV2LnhtbFBLBQYAAAAABAAEAPUAAACJAwAAAAA=&#10;" path="m,l98,,,98e" stroked="f">
                        <v:path arrowok="t" o:connecttype="custom" o:connectlocs="0,0;74930,0;0,74930" o:connectangles="0,0,0"/>
                      </v:shape>
                      <v:shape id="Freeform 78" o:spid="_x0000_s1055" style="position:absolute;left:25012;top:10966;width:1200;height:1194;visibility:visible;mso-wrap-style:square;v-text-anchor:top" coordsize="157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n6HcYA&#10;AADbAAAADwAAAGRycy9kb3ducmV2LnhtbESP3WrCQBSE7wu+w3IE7+qmkf6YuoqILSItJalQenfI&#10;HpNg9mzY3Zr49m6h0MthZr5hFqvBtOJMzjeWFdxNExDEpdUNVwoOny+3TyB8QNbYWiYFF/KwWo5u&#10;Fphp23NO5yJUIkLYZ6igDqHLpPRlTQb91HbE0TtaZzBE6SqpHfYRblqZJsmDNNhwXKixo01N5an4&#10;MQre+m3h+jTX7/uveXpvXo/fQ/6h1GQ8rJ9BBBrCf/ivvdMKHmfw+yX+AL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n6HcYAAADbAAAADwAAAAAAAAAAAAAAAACYAgAAZHJz&#10;L2Rvd25yZXYueG1sUEsFBgAAAAAEAAQA9QAAAIsDAAAAAA==&#10;" path="m157,78c157,35,122,,79,,35,,,35,,78v,43,35,78,79,78c122,156,157,121,157,78xm157,78e" filled="f" strokeweight=".4pt">
                        <v:stroke joinstyle="miter"/>
                        <v:path arrowok="t" o:connecttype="custom" o:connectlocs="120015,59690;60390,0;0,59690;60390,119380;120015,59690;120015,59690" o:connectangles="0,0,0,0,0,0"/>
                        <o:lock v:ext="edit" verticies="t"/>
                      </v:shape>
                      <v:line id="Line 79" o:spid="_x0000_s1056" style="position:absolute;visibility:visible;mso-wrap-style:square" from="25615,7962" to="25622,10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20M8YAAADbAAAADwAAAGRycy9kb3ducmV2LnhtbESP3WrCQBSE7wXfYTlCb6RuWoqG6CrS&#10;opQKgqnSXh6yJz+aPZtmtxrfvlsQvBxm5htmtuhMLc7UusqygqdRBII4s7riQsH+c/UYg3AeWWNt&#10;mRRcycFi3u/NMNH2wjs6p74QAcIuQQWl900ipctKMuhGtiEOXm5bgz7ItpC6xUuAm1o+R9FYGqw4&#10;LJTY0GtJ2Sn9NQq248PHLn37zlc/Q3ukOF/Lr81aqYdBt5yC8NT5e/jWftcKJi/w/yX8ADn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ttDPGAAAA2wAAAA8AAAAAAAAA&#10;AAAAAAAAoQIAAGRycy9kb3ducmV2LnhtbFBLBQYAAAAABAAEAPkAAACUAwAAAAA=&#10;" strokeweight="1.2pt">
                        <v:stroke joinstyle="miter"/>
                      </v:line>
                      <v:shape id="Freeform 80" o:spid="_x0000_s1057" style="position:absolute;left:25285;top:10293;width:648;height:648;visibility:visible;mso-wrap-style:square;v-text-anchor:top" coordsize="8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0T0sQA&#10;AADbAAAADwAAAGRycy9kb3ducmV2LnhtbESPS4vCQBCE78L+h6EX9iI6WcUH0VEWYTGgF93Vc5Pp&#10;PDDTEzJjjP/eEQSPRVV9RS3XnalES40rLSv4HkYgiFOrS84V/P/9DuYgnEfWWFkmBXdysF599JYY&#10;a3vjA7VHn4sAYRejgsL7OpbSpQUZdENbEwcvs41BH2STS93gLcBNJUdRNJUGSw4LBda0KSi9HK9G&#10;wWibZOPJaTeuZ+15v+v6Nou2iVJfn93PAoSnzr/Dr3aiFcwm8PwSf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tE9LEAAAA2wAAAA8AAAAAAAAAAAAAAAAAmAIAAGRycy9k&#10;b3ducmV2LnhtbFBLBQYAAAAABAAEAPUAAACJAwAAAAA=&#10;" path="m43,85l85,,43,31,,e" fillcolor="black" stroked="f">
                        <v:path arrowok="t" o:connecttype="custom" o:connectlocs="32766,64770;64770,0;32766,23622;0,0" o:connectangles="0,0,0,0"/>
                      </v:shape>
                      <v:shape id="Freeform 81" o:spid="_x0000_s1058" style="position:absolute;left:19215;top:7893;width:139;height:127;visibility:visible;mso-wrap-style:square;v-text-anchor:top" coordsize="18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0G1sUA&#10;AADbAAAADwAAAGRycy9kb3ducmV2LnhtbESPQWvCQBSE70L/w/IK3nRTEW1TN6EIpWqRUhW8PrKv&#10;m7TZtyG7xvjv3YLgcZiZb5hF3ttadNT6yrGCp3ECgrhwumKj4LB/Hz2D8AFZY+2YFFzIQ549DBaY&#10;anfmb+p2wYgIYZ+igjKEJpXSFyVZ9GPXEEfvx7UWQ5StkbrFc4TbWk6SZCYtVhwXSmxoWVLxtztZ&#10;BeZ33R0329U+mdbNx4v/NNuvi1Fq+Ni/vYII1Id7+NZeaQXzGfx/i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rQbWxQAAANsAAAAPAAAAAAAAAAAAAAAAAJgCAABkcnMv&#10;ZG93bnJldi54bWxQSwUGAAAAAAQABAD1AAAAigMAAAAA&#10;" path="m18,9c18,4,14,,9,,4,,,4,,9v,5,4,8,9,8c14,17,18,14,18,9xm18,9e" fillcolor="black" stroked="f">
                        <v:path arrowok="t" o:connecttype="custom" o:connectlocs="13970,6724;6985,0;0,6724;6985,12700;13970,6724;13970,6724" o:connectangles="0,0,0,0,0,0"/>
                        <o:lock v:ext="edit" verticies="t"/>
                      </v:shape>
                      <v:shape id="Freeform 82" o:spid="_x0000_s1059" style="position:absolute;left:19780;top:7893;width:133;height:127;visibility:visible;mso-wrap-style:square;v-text-anchor:top" coordsize="18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GjTcUA&#10;AADbAAAADwAAAGRycy9kb3ducmV2LnhtbESP3WrCQBSE74W+w3IK3ummItqmbkIRSv1BSlXw9pA9&#10;3aTNng3ZNca37xYEL4eZ+YZZ5L2tRUetrxwreBonIIgLpys2Co6H99EzCB+QNdaOScGVPOTZw2CB&#10;qXYX/qJuH4yIEPYpKihDaFIpfVGSRT92DXH0vl1rMUTZGqlbvES4reUkSWbSYsVxocSGliUVv/uz&#10;VWB+1t1ps1sdkmndfLz4rdl9Xo1Sw8f+7RVEoD7cw7f2SiuYz+H/S/wB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4aNNxQAAANsAAAAPAAAAAAAAAAAAAAAAAJgCAABkcnMv&#10;ZG93bnJldi54bWxQSwUGAAAAAAQABAD1AAAAigMAAAAA&#10;" path="m18,9c18,4,14,,9,,4,,,4,,9v,5,4,8,9,8c14,17,18,14,18,9xm18,9e" fillcolor="black" stroked="f">
                        <v:path arrowok="t" o:connecttype="custom" o:connectlocs="13335,6724;6668,0;0,6724;6668,12700;13335,6724;13335,6724" o:connectangles="0,0,0,0,0,0"/>
                        <o:lock v:ext="edit" verticies="t"/>
                      </v:shape>
                      <v:shape id="Freeform 83" o:spid="_x0000_s1060" style="position:absolute;left:20345;top:7893;width:127;height:127;visibility:visible;mso-wrap-style:square;v-text-anchor:top" coordsize="17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+NCsIA&#10;AADbAAAADwAAAGRycy9kb3ducmV2LnhtbERPz2vCMBS+D/wfwhO8DE3mYUo1ihMGG8OhVQ/ens2z&#10;LTYvpcna+t8vh8GOH9/v5bq3lWip8aVjDS8TBYI4c6bkXMPp+D6eg/AB2WDlmDQ8yMN6NXhaYmJc&#10;xwdq05CLGMI+QQ1FCHUipc8KsugnriaO3M01FkOETS5Ng10Mt5WcKvUqLZYcGwqsaVtQdk9/rAZp&#10;rp8Xp2Y7nz7v37627blT32etR8N+swARqA//4j/3h9Ewi2Pj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340KwgAAANsAAAAPAAAAAAAAAAAAAAAAAJgCAABkcnMvZG93&#10;bnJldi54bWxQSwUGAAAAAAQABAD1AAAAhwMAAAAA&#10;" path="m17,9c17,4,13,,9,,4,,,4,,9v,5,4,8,9,8c13,17,17,14,17,9xm17,9e" fillcolor="black" stroked="f">
                        <v:path arrowok="t" o:connecttype="custom" o:connectlocs="12700,6724;6724,0;0,6724;6724,12700;12700,6724;12700,6724" o:connectangles="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142" w:type="dxa"/>
            <w:hideMark/>
          </w:tcPr>
          <w:p w:rsidR="000C6AA9" w:rsidRDefault="009B7C17" w:rsidP="009B7C17">
            <w:pPr>
              <w:pStyle w:val="a5"/>
              <w:spacing w:line="276" w:lineRule="auto"/>
              <w:ind w:firstLine="0"/>
            </w:pPr>
            <w:r w:rsidRPr="009B7C17">
              <w:rPr>
                <w:szCs w:val="28"/>
              </w:rPr>
              <w:t>Событие</w:t>
            </w:r>
            <w:r>
              <w:rPr>
                <w:position w:val="-4"/>
                <w:sz w:val="24"/>
                <w:szCs w:val="28"/>
              </w:rPr>
              <w:object w:dxaOrig="540" w:dyaOrig="300">
                <v:shape id="_x0000_i1039" type="#_x0000_t75" style="width:27pt;height:15pt" o:ole="">
                  <v:imagedata r:id="rId22" o:title=""/>
                </v:shape>
                <o:OLEObject Type="Embed" ProgID="Equation.3" ShapeID="_x0000_i1039" DrawAspect="Content" ObjectID="_1627230210" r:id="rId34"/>
              </w:object>
            </w:r>
            <w:r w:rsidR="000C6AA9">
              <w:t xml:space="preserve"> «извлеченный шар белый»,</w:t>
            </w:r>
            <w:r>
              <w:t xml:space="preserve"> </w:t>
            </w:r>
            <w:proofErr w:type="gramStart"/>
            <w:r>
              <w:t xml:space="preserve">событие </w:t>
            </w:r>
            <w:r>
              <w:rPr>
                <w:position w:val="-4"/>
                <w:sz w:val="24"/>
                <w:szCs w:val="28"/>
              </w:rPr>
              <w:object w:dxaOrig="540" w:dyaOrig="300">
                <v:shape id="_x0000_i1040" type="#_x0000_t75" style="width:27pt;height:15pt" o:ole="">
                  <v:imagedata r:id="rId35" o:title=""/>
                </v:shape>
                <o:OLEObject Type="Embed" ProgID="Equation.3" ShapeID="_x0000_i1040" DrawAspect="Content" ObjectID="_1627230211" r:id="rId36"/>
              </w:object>
            </w:r>
            <w:r w:rsidR="000C6AA9">
              <w:t xml:space="preserve"> </w:t>
            </w:r>
            <w:r>
              <w:t>=</w:t>
            </w:r>
            <w:proofErr w:type="gramEnd"/>
            <w:r w:rsidR="000C6AA9">
              <w:t xml:space="preserve">«среди </w:t>
            </w:r>
            <w:r>
              <w:rPr>
                <w:position w:val="-6"/>
                <w:sz w:val="24"/>
                <w:szCs w:val="28"/>
              </w:rPr>
              <w:object w:dxaOrig="240" w:dyaOrig="255">
                <v:shape id="_x0000_i1041" type="#_x0000_t75" style="width:12pt;height:12.75pt" o:ole="">
                  <v:imagedata r:id="rId18" o:title=""/>
                </v:shape>
                <o:OLEObject Type="Embed" ProgID="Equation.3" ShapeID="_x0000_i1041" DrawAspect="Content" ObjectID="_1627230212" r:id="rId37"/>
              </w:object>
            </w:r>
            <w:r w:rsidR="000C6AA9">
              <w:t xml:space="preserve"> извлеченных шаров ровно </w:t>
            </w:r>
            <w:r>
              <w:rPr>
                <w:position w:val="-6"/>
                <w:sz w:val="24"/>
                <w:szCs w:val="28"/>
              </w:rPr>
              <w:object w:dxaOrig="240" w:dyaOrig="345">
                <v:shape id="_x0000_i1042" type="#_x0000_t75" style="width:12pt;height:17.25pt" o:ole="">
                  <v:imagedata r:id="rId27" o:title=""/>
                </v:shape>
                <o:OLEObject Type="Embed" ProgID="Equation.3" ShapeID="_x0000_i1042" DrawAspect="Content" ObjectID="_1627230213" r:id="rId38"/>
              </w:object>
            </w:r>
            <w:r w:rsidR="000C6AA9">
              <w:t xml:space="preserve"> белых»,</w:t>
            </w:r>
          </w:p>
          <w:p w:rsidR="009B7C17" w:rsidRPr="009B7C17" w:rsidRDefault="009B7C17" w:rsidP="009B7C17">
            <w:pPr>
              <w:pStyle w:val="a5"/>
              <w:spacing w:line="276" w:lineRule="auto"/>
              <w:ind w:firstLine="0"/>
              <w:rPr>
                <w:sz w:val="6"/>
                <w:szCs w:val="6"/>
              </w:rPr>
            </w:pPr>
          </w:p>
          <w:p w:rsidR="000C6AA9" w:rsidRDefault="009B7C17" w:rsidP="009B7C17">
            <w:pPr>
              <w:pStyle w:val="a5"/>
              <w:spacing w:line="360" w:lineRule="auto"/>
              <w:ind w:firstLine="0"/>
            </w:pPr>
            <w:r>
              <w:rPr>
                <w:position w:val="-12"/>
                <w:sz w:val="24"/>
                <w:szCs w:val="28"/>
              </w:rPr>
              <w:object w:dxaOrig="940" w:dyaOrig="400">
                <v:shape id="_x0000_i1043" type="#_x0000_t75" style="width:47.25pt;height:20.25pt" o:ole="">
                  <v:imagedata r:id="rId29" o:title=""/>
                </v:shape>
                <o:OLEObject Type="Embed" ProgID="Equation.3" ShapeID="_x0000_i1043" DrawAspect="Content" ObjectID="_1627230214" r:id="rId39"/>
              </w:object>
            </w:r>
            <w:r w:rsidR="000C6AA9" w:rsidRPr="009B7C17">
              <w:rPr>
                <w:sz w:val="32"/>
                <w:szCs w:val="32"/>
              </w:rPr>
              <w:t>?</w:t>
            </w:r>
            <w:r w:rsidR="000C6AA9">
              <w:t xml:space="preserve"> </w:t>
            </w:r>
          </w:p>
        </w:tc>
      </w:tr>
    </w:tbl>
    <w:p w:rsidR="000C6AA9" w:rsidRDefault="000C6AA9" w:rsidP="009B7C17">
      <w:pPr>
        <w:pStyle w:val="a5"/>
        <w:spacing w:line="276" w:lineRule="auto"/>
        <w:ind w:firstLine="567"/>
      </w:pPr>
      <w:r>
        <w:t>На поставленный вопрос дает ответ формула Я. Бернулли (XVII в.).</w:t>
      </w:r>
    </w:p>
    <w:p w:rsidR="000C6AA9" w:rsidRDefault="000C6AA9" w:rsidP="009B7C17">
      <w:pPr>
        <w:pStyle w:val="a5"/>
        <w:spacing w:line="276" w:lineRule="auto"/>
        <w:ind w:firstLine="567"/>
      </w:pPr>
      <w:r>
        <w:t xml:space="preserve">В каждой реализации повторения опытов, каждый случайный эксперимент описывается пространством элементарных </w:t>
      </w:r>
      <w:proofErr w:type="gramStart"/>
      <w:r>
        <w:t xml:space="preserve">исходов </w:t>
      </w:r>
      <w:r w:rsidR="009B7C17" w:rsidRPr="009B7C17">
        <w:rPr>
          <w:position w:val="-12"/>
          <w:sz w:val="24"/>
          <w:szCs w:val="28"/>
        </w:rPr>
        <w:object w:dxaOrig="1359" w:dyaOrig="420">
          <v:shape id="_x0000_i1044" type="#_x0000_t75" style="width:68.25pt;height:21pt" o:ole="">
            <v:imagedata r:id="rId40" o:title=""/>
          </v:shape>
          <o:OLEObject Type="Embed" ProgID="Equation.3" ShapeID="_x0000_i1044" DrawAspect="Content" ObjectID="_1627230215" r:id="rId41"/>
        </w:object>
      </w:r>
      <w:r>
        <w:t>:</w:t>
      </w:r>
      <w:proofErr w:type="gramEnd"/>
      <w:r>
        <w:t xml:space="preserve"> «</w:t>
      </w:r>
      <w:r w:rsidRPr="009B7C17">
        <w:rPr>
          <w:sz w:val="30"/>
          <w:szCs w:val="30"/>
        </w:rPr>
        <w:t>1</w:t>
      </w:r>
      <w:r>
        <w:t xml:space="preserve">» соответствует появлению события </w:t>
      </w:r>
      <w:r w:rsidR="009B7C17">
        <w:rPr>
          <w:position w:val="-4"/>
          <w:sz w:val="24"/>
          <w:szCs w:val="28"/>
        </w:rPr>
        <w:object w:dxaOrig="285" w:dyaOrig="300">
          <v:shape id="_x0000_i1045" type="#_x0000_t75" style="width:14.25pt;height:15pt" o:ole="">
            <v:imagedata r:id="rId9" o:title=""/>
          </v:shape>
          <o:OLEObject Type="Embed" ProgID="Equation.3" ShapeID="_x0000_i1045" DrawAspect="Content" ObjectID="_1627230216" r:id="rId42"/>
        </w:object>
      </w:r>
      <w:r>
        <w:t>, «</w:t>
      </w:r>
      <w:r w:rsidRPr="009B7C17">
        <w:rPr>
          <w:sz w:val="30"/>
          <w:szCs w:val="30"/>
        </w:rPr>
        <w:t>0</w:t>
      </w:r>
      <w:r>
        <w:t xml:space="preserve">» </w:t>
      </w:r>
      <w:r w:rsidR="009B7C17">
        <w:t>–</w:t>
      </w:r>
      <w:r>
        <w:t xml:space="preserve"> соответствует появлению события </w:t>
      </w:r>
      <w:r w:rsidR="00117E68">
        <w:rPr>
          <w:position w:val="-4"/>
          <w:sz w:val="24"/>
          <w:szCs w:val="28"/>
        </w:rPr>
        <w:object w:dxaOrig="320" w:dyaOrig="360">
          <v:shape id="_x0000_i1046" type="#_x0000_t75" style="width:15.75pt;height:18pt" o:ole="">
            <v:imagedata r:id="rId43" o:title=""/>
          </v:shape>
          <o:OLEObject Type="Embed" ProgID="Equation.3" ShapeID="_x0000_i1046" DrawAspect="Content" ObjectID="_1627230217" r:id="rId44"/>
        </w:object>
      </w:r>
      <w:r>
        <w:t>.</w:t>
      </w:r>
      <w:r w:rsidR="00117E68">
        <w:rPr>
          <w:position w:val="-12"/>
          <w:sz w:val="24"/>
          <w:szCs w:val="28"/>
        </w:rPr>
        <w:object w:dxaOrig="2439" w:dyaOrig="400">
          <v:shape id="_x0000_i1047" type="#_x0000_t75" style="width:122.25pt;height:20.25pt" o:ole="">
            <v:imagedata r:id="rId45" o:title=""/>
          </v:shape>
          <o:OLEObject Type="Embed" ProgID="Equation.3" ShapeID="_x0000_i1047" DrawAspect="Content" ObjectID="_1627230218" r:id="rId46"/>
        </w:object>
      </w:r>
      <w:r>
        <w:t>.</w:t>
      </w:r>
    </w:p>
    <w:p w:rsidR="000C6AA9" w:rsidRDefault="000C6AA9" w:rsidP="000C6AA9">
      <w:pPr>
        <w:pStyle w:val="a5"/>
        <w:spacing w:line="276" w:lineRule="auto"/>
      </w:pPr>
      <w:proofErr w:type="gramStart"/>
      <w:r>
        <w:t xml:space="preserve">Для </w:t>
      </w:r>
      <w:r w:rsidR="00117E68" w:rsidRPr="00117E68">
        <w:rPr>
          <w:position w:val="-12"/>
          <w:sz w:val="24"/>
          <w:szCs w:val="28"/>
        </w:rPr>
        <w:object w:dxaOrig="3420" w:dyaOrig="420">
          <v:shape id="_x0000_i1048" type="#_x0000_t75" style="width:171pt;height:21pt" o:ole="">
            <v:imagedata r:id="rId47" o:title=""/>
          </v:shape>
          <o:OLEObject Type="Embed" ProgID="Equation.3" ShapeID="_x0000_i1048" DrawAspect="Content" ObjectID="_1627230219" r:id="rId48"/>
        </w:object>
      </w:r>
      <w:r>
        <w:t>:</w:t>
      </w:r>
      <w:proofErr w:type="gramEnd"/>
      <w:r>
        <w:t xml:space="preserve">  с вероятностями </w:t>
      </w:r>
      <w:r w:rsidR="00117E68" w:rsidRPr="00117E68">
        <w:rPr>
          <w:position w:val="-12"/>
          <w:sz w:val="24"/>
          <w:szCs w:val="28"/>
        </w:rPr>
        <w:object w:dxaOrig="2260" w:dyaOrig="520">
          <v:shape id="_x0000_i1049" type="#_x0000_t75" style="width:113.25pt;height:26.25pt" o:ole="">
            <v:imagedata r:id="rId49" o:title=""/>
          </v:shape>
          <o:OLEObject Type="Embed" ProgID="Equation.3" ShapeID="_x0000_i1049" DrawAspect="Content" ObjectID="_1627230220" r:id="rId50"/>
        </w:object>
      </w:r>
      <w:r w:rsidR="00117E68">
        <w:rPr>
          <w:sz w:val="24"/>
          <w:szCs w:val="28"/>
        </w:rPr>
        <w:t xml:space="preserve">  </w:t>
      </w:r>
      <w:r>
        <w:t>соответственно.</w:t>
      </w:r>
    </w:p>
    <w:p w:rsidR="000C6AA9" w:rsidRDefault="000C6AA9" w:rsidP="00935593">
      <w:pPr>
        <w:pStyle w:val="a5"/>
        <w:spacing w:line="276" w:lineRule="auto"/>
        <w:ind w:firstLine="567"/>
        <w:jc w:val="left"/>
      </w:pPr>
      <w:r>
        <w:lastRenderedPageBreak/>
        <w:t xml:space="preserve">Для </w:t>
      </w:r>
      <w:r w:rsidR="00117E68">
        <w:t xml:space="preserve"> </w:t>
      </w:r>
      <w:r w:rsidR="009201B6" w:rsidRPr="00117E68">
        <w:rPr>
          <w:position w:val="-14"/>
          <w:sz w:val="24"/>
          <w:szCs w:val="28"/>
        </w:rPr>
        <w:object w:dxaOrig="6280" w:dyaOrig="440">
          <v:shape id="_x0000_i1050" type="#_x0000_t75" style="width:314.25pt;height:21.75pt" o:ole="">
            <v:imagedata r:id="rId51" o:title=""/>
          </v:shape>
          <o:OLEObject Type="Embed" ProgID="Equation.3" ShapeID="_x0000_i1050" DrawAspect="Content" ObjectID="_1627230221" r:id="rId52"/>
        </w:object>
      </w:r>
      <w:r>
        <w:t xml:space="preserve"> с </w:t>
      </w:r>
      <w:proofErr w:type="spellStart"/>
      <w:r>
        <w:t>вероятнос</w:t>
      </w:r>
      <w:r w:rsidR="00117E68">
        <w:t>-</w:t>
      </w:r>
      <w:proofErr w:type="gramStart"/>
      <w:r>
        <w:t>тями</w:t>
      </w:r>
      <w:proofErr w:type="spellEnd"/>
      <w:r>
        <w:t xml:space="preserve"> </w:t>
      </w:r>
      <w:r w:rsidR="009201B6" w:rsidRPr="00117E68">
        <w:rPr>
          <w:position w:val="-12"/>
          <w:sz w:val="24"/>
          <w:szCs w:val="28"/>
        </w:rPr>
        <w:object w:dxaOrig="6280" w:dyaOrig="520">
          <v:shape id="_x0000_i1051" type="#_x0000_t75" style="width:314.25pt;height:26.25pt" o:ole="">
            <v:imagedata r:id="rId53" o:title=""/>
          </v:shape>
          <o:OLEObject Type="Embed" ProgID="Equation.3" ShapeID="_x0000_i1051" DrawAspect="Content" ObjectID="_1627230222" r:id="rId54"/>
        </w:object>
      </w:r>
      <w:r>
        <w:t xml:space="preserve"> соответственно</w:t>
      </w:r>
      <w:proofErr w:type="gramEnd"/>
      <w:r>
        <w:t>.</w:t>
      </w:r>
    </w:p>
    <w:p w:rsidR="000C6AA9" w:rsidRDefault="000C6AA9" w:rsidP="00935593">
      <w:pPr>
        <w:pStyle w:val="a5"/>
        <w:spacing w:line="276" w:lineRule="auto"/>
        <w:ind w:firstLine="567"/>
      </w:pPr>
      <w:r>
        <w:t xml:space="preserve">В общем </w:t>
      </w:r>
      <w:proofErr w:type="gramStart"/>
      <w:r>
        <w:t xml:space="preserve">случае </w:t>
      </w:r>
      <w:r w:rsidR="009201B6">
        <w:rPr>
          <w:position w:val="-6"/>
          <w:sz w:val="24"/>
          <w:szCs w:val="28"/>
        </w:rPr>
        <w:object w:dxaOrig="240" w:dyaOrig="255">
          <v:shape id="_x0000_i1052" type="#_x0000_t75" style="width:12pt;height:12.75pt" o:ole="">
            <v:imagedata r:id="rId18" o:title=""/>
          </v:shape>
          <o:OLEObject Type="Embed" ProgID="Equation.3" ShapeID="_x0000_i1052" DrawAspect="Content" ObjectID="_1627230223" r:id="rId55"/>
        </w:object>
      </w:r>
      <w:r>
        <w:t xml:space="preserve"> испытаний</w:t>
      </w:r>
      <w:proofErr w:type="gramEnd"/>
      <w:r>
        <w:t xml:space="preserve"> пространство элементарных исходов – это </w:t>
      </w:r>
      <w:r w:rsidR="009201B6" w:rsidRPr="009201B6">
        <w:rPr>
          <w:position w:val="-14"/>
          <w:sz w:val="24"/>
          <w:szCs w:val="28"/>
        </w:rPr>
        <w:object w:dxaOrig="6580" w:dyaOrig="440">
          <v:shape id="_x0000_i1053" type="#_x0000_t75" style="width:329.25pt;height:21.75pt" o:ole="">
            <v:imagedata r:id="rId56" o:title=""/>
          </v:shape>
          <o:OLEObject Type="Embed" ProgID="Equation.3" ShapeID="_x0000_i1053" DrawAspect="Content" ObjectID="_1627230224" r:id="rId57"/>
        </w:object>
      </w:r>
      <w:r>
        <w:t xml:space="preserve"> – множество </w:t>
      </w:r>
      <w:r w:rsidR="009201B6" w:rsidRPr="009201B6">
        <w:rPr>
          <w:position w:val="-4"/>
          <w:sz w:val="24"/>
          <w:szCs w:val="28"/>
        </w:rPr>
        <w:object w:dxaOrig="380" w:dyaOrig="440">
          <v:shape id="_x0000_i1054" type="#_x0000_t75" style="width:18.75pt;height:21.75pt" o:ole="">
            <v:imagedata r:id="rId58" o:title=""/>
          </v:shape>
          <o:OLEObject Type="Embed" ProgID="Equation.3" ShapeID="_x0000_i1054" DrawAspect="Content" ObjectID="_1627230225" r:id="rId59"/>
        </w:object>
      </w:r>
      <w:r>
        <w:t xml:space="preserve"> все</w:t>
      </w:r>
      <w:r w:rsidR="00800266">
        <w:t>-</w:t>
      </w:r>
      <w:r>
        <w:t xml:space="preserve">возможных </w:t>
      </w:r>
      <w:r w:rsidR="009201B6">
        <w:rPr>
          <w:position w:val="-6"/>
          <w:sz w:val="24"/>
          <w:szCs w:val="28"/>
        </w:rPr>
        <w:object w:dxaOrig="240" w:dyaOrig="255">
          <v:shape id="_x0000_i1055" type="#_x0000_t75" style="width:12pt;height:12.75pt" o:ole="">
            <v:imagedata r:id="rId18" o:title=""/>
          </v:shape>
          <o:OLEObject Type="Embed" ProgID="Equation.3" ShapeID="_x0000_i1055" DrawAspect="Content" ObjectID="_1627230226" r:id="rId60"/>
        </w:object>
      </w:r>
      <w:r>
        <w:t>-</w:t>
      </w:r>
      <w:proofErr w:type="spellStart"/>
      <w:r>
        <w:t>значных</w:t>
      </w:r>
      <w:proofErr w:type="spellEnd"/>
      <w:r>
        <w:t xml:space="preserve"> двоичных чисел. Если в таком </w:t>
      </w:r>
      <w:proofErr w:type="gramStart"/>
      <w:r>
        <w:t xml:space="preserve">числе </w:t>
      </w:r>
      <w:r w:rsidR="009201B6">
        <w:rPr>
          <w:position w:val="-6"/>
          <w:sz w:val="24"/>
          <w:szCs w:val="28"/>
        </w:rPr>
        <w:object w:dxaOrig="240" w:dyaOrig="345">
          <v:shape id="_x0000_i1056" type="#_x0000_t75" style="width:12pt;height:17.25pt" o:ole="">
            <v:imagedata r:id="rId27" o:title=""/>
          </v:shape>
          <o:OLEObject Type="Embed" ProgID="Equation.3" ShapeID="_x0000_i1056" DrawAspect="Content" ObjectID="_1627230227" r:id="rId61"/>
        </w:object>
      </w:r>
      <w:r>
        <w:t xml:space="preserve"> единиц</w:t>
      </w:r>
      <w:proofErr w:type="gramEnd"/>
      <w:r>
        <w:t xml:space="preserve"> и </w:t>
      </w:r>
      <w:r w:rsidR="00800266">
        <w:rPr>
          <w:position w:val="-12"/>
          <w:sz w:val="24"/>
          <w:szCs w:val="28"/>
        </w:rPr>
        <w:object w:dxaOrig="920" w:dyaOrig="400">
          <v:shape id="_x0000_i1057" type="#_x0000_t75" style="width:45.75pt;height:20.25pt" o:ole="">
            <v:imagedata r:id="rId62" o:title=""/>
          </v:shape>
          <o:OLEObject Type="Embed" ProgID="Equation.3" ShapeID="_x0000_i1057" DrawAspect="Content" ObjectID="_1627230228" r:id="rId63"/>
        </w:object>
      </w:r>
      <w:r>
        <w:t xml:space="preserve"> нулей, то вероятность такого исхода </w:t>
      </w:r>
      <w:r w:rsidR="00800266">
        <w:rPr>
          <w:position w:val="-12"/>
          <w:sz w:val="24"/>
          <w:szCs w:val="28"/>
        </w:rPr>
        <w:object w:dxaOrig="1260" w:dyaOrig="520">
          <v:shape id="_x0000_i1058" type="#_x0000_t75" style="width:63pt;height:26.25pt" o:ole="">
            <v:imagedata r:id="rId64" o:title=""/>
          </v:shape>
          <o:OLEObject Type="Embed" ProgID="Equation.3" ShapeID="_x0000_i1058" DrawAspect="Content" ObjectID="_1627230229" r:id="rId65"/>
        </w:object>
      </w:r>
      <w:r>
        <w:t xml:space="preserve"> (испытания независимы, применяем вторую теорему умножения). Чтобы ответить на ранее поставленный вопрос, надо просто выяснить, из скольких элементарных событий состоит </w:t>
      </w:r>
      <w:proofErr w:type="gramStart"/>
      <w:r>
        <w:t xml:space="preserve">событие </w:t>
      </w:r>
      <w:r w:rsidR="00800266" w:rsidRPr="00800266">
        <w:rPr>
          <w:position w:val="-4"/>
          <w:sz w:val="24"/>
          <w:szCs w:val="28"/>
        </w:rPr>
        <w:object w:dxaOrig="279" w:dyaOrig="300">
          <v:shape id="_x0000_i1059" type="#_x0000_t75" style="width:14.25pt;height:15pt" o:ole="">
            <v:imagedata r:id="rId66" o:title=""/>
          </v:shape>
          <o:OLEObject Type="Embed" ProgID="Equation.3" ShapeID="_x0000_i1059" DrawAspect="Content" ObjectID="_1627230230" r:id="rId67"/>
        </w:object>
      </w:r>
      <w:r>
        <w:t>.</w:t>
      </w:r>
      <w:proofErr w:type="gramEnd"/>
      <w:r>
        <w:t xml:space="preserve"> Ответ прост: сколькими способами можно </w:t>
      </w:r>
      <w:proofErr w:type="gramStart"/>
      <w:r>
        <w:t xml:space="preserve">из </w:t>
      </w:r>
      <w:r w:rsidR="00800266">
        <w:rPr>
          <w:position w:val="-6"/>
          <w:sz w:val="24"/>
          <w:szCs w:val="28"/>
        </w:rPr>
        <w:object w:dxaOrig="240" w:dyaOrig="255">
          <v:shape id="_x0000_i1060" type="#_x0000_t75" style="width:12pt;height:12.75pt" o:ole="">
            <v:imagedata r:id="rId18" o:title=""/>
          </v:shape>
          <o:OLEObject Type="Embed" ProgID="Equation.3" ShapeID="_x0000_i1060" DrawAspect="Content" ObjectID="_1627230231" r:id="rId68"/>
        </w:object>
      </w:r>
      <w:r>
        <w:t xml:space="preserve"> позиций</w:t>
      </w:r>
      <w:proofErr w:type="gramEnd"/>
      <w:r>
        <w:t xml:space="preserve"> выбрать </w:t>
      </w:r>
      <w:r w:rsidR="00800266">
        <w:rPr>
          <w:position w:val="-6"/>
          <w:sz w:val="24"/>
          <w:szCs w:val="28"/>
        </w:rPr>
        <w:object w:dxaOrig="240" w:dyaOrig="345">
          <v:shape id="_x0000_i1061" type="#_x0000_t75" style="width:12pt;height:17.25pt" o:ole="">
            <v:imagedata r:id="rId27" o:title=""/>
          </v:shape>
          <o:OLEObject Type="Embed" ProgID="Equation.3" ShapeID="_x0000_i1061" DrawAspect="Content" ObjectID="_1627230232" r:id="rId69"/>
        </w:object>
      </w:r>
      <w:r>
        <w:t xml:space="preserve"> позиций для написания «</w:t>
      </w:r>
      <w:r w:rsidRPr="00800266">
        <w:rPr>
          <w:sz w:val="30"/>
          <w:szCs w:val="30"/>
        </w:rPr>
        <w:t>1</w:t>
      </w:r>
      <w:r>
        <w:t>»?</w:t>
      </w:r>
      <w:r w:rsidR="00800266">
        <w:t xml:space="preserve"> </w:t>
      </w:r>
      <w:r>
        <w:t xml:space="preserve"> Это </w:t>
      </w:r>
      <w:r w:rsidR="00800266">
        <w:t>число сочетаний</w:t>
      </w:r>
      <w:r w:rsidR="00800266">
        <w:rPr>
          <w:position w:val="-14"/>
          <w:sz w:val="24"/>
          <w:szCs w:val="28"/>
        </w:rPr>
        <w:object w:dxaOrig="440" w:dyaOrig="540">
          <v:shape id="_x0000_i1062" type="#_x0000_t75" style="width:21.75pt;height:27pt" o:ole="">
            <v:imagedata r:id="rId70" o:title=""/>
          </v:shape>
          <o:OLEObject Type="Embed" ProgID="Equation.3" ShapeID="_x0000_i1062" DrawAspect="Content" ObjectID="_1627230233" r:id="rId71"/>
        </w:object>
      </w:r>
      <w:r>
        <w:t>.</w:t>
      </w:r>
    </w:p>
    <w:p w:rsidR="000C6AA9" w:rsidRPr="000C6AA9" w:rsidRDefault="000C6AA9" w:rsidP="00FE2AB1">
      <w:pPr>
        <w:pStyle w:val="4"/>
        <w:tabs>
          <w:tab w:val="clear" w:pos="1134"/>
        </w:tabs>
        <w:spacing w:line="276" w:lineRule="auto"/>
        <w:ind w:left="0" w:firstLine="567"/>
        <w:rPr>
          <w:b w:val="0"/>
          <w:u w:val="none"/>
        </w:rPr>
      </w:pPr>
      <w:r>
        <w:t>Теорема 1.</w:t>
      </w:r>
      <w:r>
        <w:rPr>
          <w:b w:val="0"/>
          <w:u w:val="none"/>
        </w:rPr>
        <w:t xml:space="preserve"> </w:t>
      </w:r>
      <w:r w:rsidRPr="000C6AA9">
        <w:rPr>
          <w:b w:val="0"/>
          <w:u w:val="none"/>
        </w:rPr>
        <w:t xml:space="preserve">Вероятность </w:t>
      </w:r>
      <w:r w:rsidR="00800266">
        <w:rPr>
          <w:b w:val="0"/>
          <w:u w:val="none"/>
        </w:rPr>
        <w:t xml:space="preserve"> </w:t>
      </w:r>
      <w:r w:rsidR="00800266" w:rsidRPr="00800266">
        <w:rPr>
          <w:b w:val="0"/>
          <w:position w:val="-14"/>
          <w:sz w:val="24"/>
          <w:u w:val="none"/>
        </w:rPr>
        <w:object w:dxaOrig="780" w:dyaOrig="440">
          <v:shape id="_x0000_i1063" type="#_x0000_t75" style="width:39pt;height:21.75pt" o:ole="">
            <v:imagedata r:id="rId72" o:title=""/>
          </v:shape>
          <o:OLEObject Type="Embed" ProgID="Equation.3" ShapeID="_x0000_i1063" DrawAspect="Content" ObjectID="_1627230234" r:id="rId73"/>
        </w:object>
      </w:r>
      <w:r w:rsidRPr="000C6AA9">
        <w:rPr>
          <w:b w:val="0"/>
          <w:u w:val="none"/>
        </w:rPr>
        <w:t xml:space="preserve"> того, что </w:t>
      </w:r>
      <w:proofErr w:type="gramStart"/>
      <w:r w:rsidRPr="000C6AA9">
        <w:rPr>
          <w:b w:val="0"/>
          <w:u w:val="none"/>
        </w:rPr>
        <w:t xml:space="preserve">в </w:t>
      </w:r>
      <w:r w:rsidR="00800266" w:rsidRPr="00800266">
        <w:rPr>
          <w:b w:val="0"/>
          <w:position w:val="-6"/>
          <w:sz w:val="24"/>
          <w:u w:val="none"/>
        </w:rPr>
        <w:object w:dxaOrig="240" w:dyaOrig="255">
          <v:shape id="_x0000_i1064" type="#_x0000_t75" style="width:12pt;height:12.75pt" o:ole="">
            <v:imagedata r:id="rId18" o:title=""/>
          </v:shape>
          <o:OLEObject Type="Embed" ProgID="Equation.3" ShapeID="_x0000_i1064" DrawAspect="Content" ObjectID="_1627230235" r:id="rId74"/>
        </w:object>
      </w:r>
      <w:r w:rsidRPr="000C6AA9">
        <w:rPr>
          <w:b w:val="0"/>
          <w:u w:val="none"/>
        </w:rPr>
        <w:t xml:space="preserve"> независимых</w:t>
      </w:r>
      <w:proofErr w:type="gramEnd"/>
      <w:r w:rsidRPr="000C6AA9">
        <w:rPr>
          <w:b w:val="0"/>
          <w:u w:val="none"/>
        </w:rPr>
        <w:t xml:space="preserve"> испытаниях событие </w:t>
      </w:r>
      <w:r w:rsidR="00800266" w:rsidRPr="00800266">
        <w:rPr>
          <w:b w:val="0"/>
          <w:position w:val="-4"/>
          <w:sz w:val="24"/>
          <w:u w:val="none"/>
        </w:rPr>
        <w:object w:dxaOrig="279" w:dyaOrig="300">
          <v:shape id="_x0000_i1065" type="#_x0000_t75" style="width:15.75pt;height:15pt" o:ole="">
            <v:imagedata r:id="rId75" o:title=""/>
          </v:shape>
          <o:OLEObject Type="Embed" ProgID="Equation.3" ShapeID="_x0000_i1065" DrawAspect="Content" ObjectID="_1627230236" r:id="rId76"/>
        </w:object>
      </w:r>
      <w:r w:rsidRPr="000C6AA9">
        <w:rPr>
          <w:b w:val="0"/>
          <w:u w:val="none"/>
        </w:rPr>
        <w:t xml:space="preserve"> появится ровно </w:t>
      </w:r>
      <w:r w:rsidR="00800266" w:rsidRPr="00800266">
        <w:rPr>
          <w:position w:val="-6"/>
          <w:sz w:val="24"/>
          <w:u w:val="none"/>
        </w:rPr>
        <w:object w:dxaOrig="240" w:dyaOrig="345">
          <v:shape id="_x0000_i1066" type="#_x0000_t75" style="width:12pt;height:17.25pt" o:ole="">
            <v:imagedata r:id="rId27" o:title=""/>
          </v:shape>
          <o:OLEObject Type="Embed" ProgID="Equation.3" ShapeID="_x0000_i1066" DrawAspect="Content" ObjectID="_1627230237" r:id="rId77"/>
        </w:object>
      </w:r>
      <w:r w:rsidRPr="000C6AA9">
        <w:rPr>
          <w:b w:val="0"/>
          <w:u w:val="none"/>
        </w:rPr>
        <w:t xml:space="preserve"> раз, если в каждом из испытаний </w:t>
      </w:r>
      <w:r w:rsidR="00935593" w:rsidRPr="00800266">
        <w:rPr>
          <w:position w:val="-12"/>
          <w:sz w:val="24"/>
          <w:u w:val="none"/>
        </w:rPr>
        <w:object w:dxaOrig="1219" w:dyaOrig="400">
          <v:shape id="_x0000_i1067" type="#_x0000_t75" style="width:60.75pt;height:20.25pt" o:ole="">
            <v:imagedata r:id="rId78" o:title=""/>
          </v:shape>
          <o:OLEObject Type="Embed" ProgID="Equation.3" ShapeID="_x0000_i1067" DrawAspect="Content" ObjectID="_1627230238" r:id="rId79"/>
        </w:object>
      </w:r>
      <w:r w:rsidRPr="000C6AA9">
        <w:rPr>
          <w:b w:val="0"/>
          <w:u w:val="none"/>
        </w:rPr>
        <w:t>, вы</w:t>
      </w:r>
      <w:r w:rsidR="00800266">
        <w:rPr>
          <w:b w:val="0"/>
          <w:u w:val="none"/>
        </w:rPr>
        <w:t>ч</w:t>
      </w:r>
      <w:r w:rsidRPr="000C6AA9">
        <w:rPr>
          <w:b w:val="0"/>
          <w:u w:val="none"/>
        </w:rPr>
        <w:t xml:space="preserve">исляется по формуле </w:t>
      </w:r>
    </w:p>
    <w:p w:rsidR="000C6AA9" w:rsidRDefault="001A084D" w:rsidP="00A74E65">
      <w:pPr>
        <w:pStyle w:val="MTDisplayEquation"/>
        <w:spacing w:line="360" w:lineRule="auto"/>
        <w:ind w:firstLine="1134"/>
        <w:rPr>
          <w:sz w:val="32"/>
          <w:szCs w:val="32"/>
        </w:rPr>
      </w:pPr>
      <w:r w:rsidRPr="00935593">
        <w:rPr>
          <w:position w:val="-14"/>
          <w:sz w:val="24"/>
          <w:szCs w:val="28"/>
        </w:rPr>
        <w:object w:dxaOrig="5920" w:dyaOrig="520">
          <v:shape id="_x0000_i1302" type="#_x0000_t75" style="width:295.5pt;height:26.25pt" o:ole="">
            <v:imagedata r:id="rId80" o:title=""/>
          </v:shape>
          <o:OLEObject Type="Embed" ProgID="Equation.3" ShapeID="_x0000_i1302" DrawAspect="Content" ObjectID="_1627230239" r:id="rId81"/>
        </w:object>
      </w:r>
      <w:r>
        <w:rPr>
          <w:sz w:val="32"/>
          <w:szCs w:val="32"/>
        </w:rPr>
        <w:t>,</w:t>
      </w:r>
    </w:p>
    <w:p w:rsidR="001A084D" w:rsidRPr="001A084D" w:rsidRDefault="001A084D" w:rsidP="00A74E65">
      <w:pPr>
        <w:pStyle w:val="a5"/>
        <w:spacing w:line="276" w:lineRule="auto"/>
        <w:ind w:firstLine="0"/>
      </w:pPr>
      <w:r>
        <w:t xml:space="preserve">которая носит имя </w:t>
      </w:r>
      <w:r w:rsidR="00A74E65">
        <w:t>Якоба Бернулли (</w:t>
      </w:r>
      <w:r w:rsidR="00A74E65">
        <w:rPr>
          <w:lang w:val="en-US"/>
        </w:rPr>
        <w:t>XVII</w:t>
      </w:r>
      <w:r w:rsidR="00A74E65" w:rsidRPr="005D7A98">
        <w:t xml:space="preserve"> </w:t>
      </w:r>
      <w:r w:rsidR="00A74E65">
        <w:t>век, Швейцария).</w:t>
      </w:r>
    </w:p>
    <w:p w:rsidR="000C6AA9" w:rsidRDefault="000C6AA9" w:rsidP="00A74E65">
      <w:pPr>
        <w:pStyle w:val="a5"/>
        <w:spacing w:line="276" w:lineRule="auto"/>
        <w:ind w:firstLine="567"/>
      </w:pPr>
      <w:r>
        <w:t xml:space="preserve">Частные случаи </w:t>
      </w:r>
      <w:r w:rsidR="004267B0">
        <w:t xml:space="preserve">этой формулы нам </w:t>
      </w:r>
      <w:r>
        <w:t>уже встречались:</w:t>
      </w:r>
    </w:p>
    <w:p w:rsidR="008D5D42" w:rsidRDefault="008D5D42" w:rsidP="00443A50">
      <w:pPr>
        <w:pStyle w:val="a5"/>
        <w:ind w:firstLine="1134"/>
      </w:pPr>
      <w:r w:rsidRPr="008D5D42">
        <w:rPr>
          <w:position w:val="-14"/>
          <w:sz w:val="24"/>
        </w:rPr>
        <w:object w:dxaOrig="6560" w:dyaOrig="540">
          <v:shape id="_x0000_i1068" type="#_x0000_t75" style="width:327.75pt;height:27pt" o:ole="">
            <v:imagedata r:id="rId82" o:title=""/>
          </v:shape>
          <o:OLEObject Type="Embed" ProgID="Equation.3" ShapeID="_x0000_i1068" DrawAspect="Content" ObjectID="_1627230240" r:id="rId83"/>
        </w:object>
      </w:r>
    </w:p>
    <w:p w:rsidR="008D5D42" w:rsidRPr="008D5D42" w:rsidRDefault="008D5D42" w:rsidP="00443A50">
      <w:pPr>
        <w:ind w:firstLine="1134"/>
        <w:jc w:val="both"/>
        <w:rPr>
          <w:sz w:val="28"/>
        </w:rPr>
      </w:pPr>
      <w:r w:rsidRPr="008D5D42">
        <w:rPr>
          <w:position w:val="-14"/>
        </w:rPr>
        <w:object w:dxaOrig="5319" w:dyaOrig="540">
          <v:shape id="_x0000_i1069" type="#_x0000_t75" style="width:266.25pt;height:27pt" o:ole="">
            <v:imagedata r:id="rId84" o:title=""/>
          </v:shape>
          <o:OLEObject Type="Embed" ProgID="Equation.3" ShapeID="_x0000_i1069" DrawAspect="Content" ObjectID="_1627230241" r:id="rId85"/>
        </w:object>
      </w:r>
    </w:p>
    <w:p w:rsidR="008D5D42" w:rsidRDefault="004267B0" w:rsidP="00443A50">
      <w:pPr>
        <w:pStyle w:val="a5"/>
        <w:ind w:firstLine="1134"/>
      </w:pPr>
      <w:r>
        <w:rPr>
          <w:position w:val="-14"/>
          <w:sz w:val="24"/>
        </w:rPr>
        <w:object w:dxaOrig="6880" w:dyaOrig="540">
          <v:shape id="_x0000_i1070" type="#_x0000_t75" style="width:344.25pt;height:27pt" o:ole="">
            <v:imagedata r:id="rId86" o:title=""/>
          </v:shape>
          <o:OLEObject Type="Embed" ProgID="Equation.3" ShapeID="_x0000_i1070" DrawAspect="Content" ObjectID="_1627230242" r:id="rId87"/>
        </w:object>
      </w:r>
    </w:p>
    <w:p w:rsidR="000C6AA9" w:rsidRDefault="000C6AA9" w:rsidP="00443A50">
      <w:pPr>
        <w:pStyle w:val="5"/>
        <w:tabs>
          <w:tab w:val="clear" w:pos="1134"/>
        </w:tabs>
        <w:ind w:left="567"/>
        <w:rPr>
          <w:b w:val="0"/>
          <w:u w:val="none"/>
        </w:rPr>
      </w:pPr>
      <w:r>
        <w:t>Замечание</w:t>
      </w:r>
      <w:r>
        <w:rPr>
          <w:b w:val="0"/>
          <w:u w:val="none"/>
        </w:rPr>
        <w:t xml:space="preserve"> об обозначении</w:t>
      </w:r>
      <w:r w:rsidR="00935593">
        <w:rPr>
          <w:b w:val="0"/>
          <w:u w:val="none"/>
        </w:rPr>
        <w:t xml:space="preserve"> для вероятности:</w:t>
      </w:r>
    </w:p>
    <w:p w:rsidR="00443A50" w:rsidRDefault="00443A50" w:rsidP="00935593">
      <w:pPr>
        <w:pStyle w:val="a5"/>
        <w:ind w:firstLine="567"/>
      </w:pPr>
      <w:r w:rsidRPr="00443A50">
        <w:rPr>
          <w:sz w:val="24"/>
        </w:rPr>
        <w:t xml:space="preserve">         </w:t>
      </w:r>
      <w:r w:rsidR="004267B0">
        <w:rPr>
          <w:position w:val="-12"/>
          <w:sz w:val="24"/>
        </w:rPr>
        <w:object w:dxaOrig="360" w:dyaOrig="400">
          <v:shape id="_x0000_i1071" type="#_x0000_t75" style="width:18pt;height:20.25pt" o:ole="">
            <v:imagedata r:id="rId88" o:title=""/>
          </v:shape>
          <o:OLEObject Type="Embed" ProgID="Equation.3" ShapeID="_x0000_i1071" DrawAspect="Content" ObjectID="_1627230243" r:id="rId89"/>
        </w:object>
      </w:r>
      <w:r w:rsidR="000C6AA9">
        <w:t xml:space="preserve">в </w:t>
      </w:r>
      <w:r w:rsidR="004267B0" w:rsidRPr="004267B0">
        <w:rPr>
          <w:i/>
          <w:sz w:val="32"/>
          <w:szCs w:val="32"/>
          <w:lang w:val="en-US"/>
        </w:rPr>
        <w:t>n</w:t>
      </w:r>
      <w:r w:rsidR="000C6AA9">
        <w:t xml:space="preserve"> независимых испытаниях событие </w:t>
      </w:r>
      <w:r w:rsidR="004267B0" w:rsidRPr="004267B0">
        <w:rPr>
          <w:i/>
          <w:sz w:val="32"/>
          <w:szCs w:val="32"/>
          <w:lang w:val="en-US"/>
        </w:rPr>
        <w:t>A</w:t>
      </w:r>
      <w:r w:rsidR="000C6AA9">
        <w:t xml:space="preserve"> произойдет не менее </w:t>
      </w:r>
      <w:r w:rsidR="004267B0" w:rsidRPr="004267B0">
        <w:rPr>
          <w:position w:val="-12"/>
          <w:sz w:val="24"/>
        </w:rPr>
        <w:object w:dxaOrig="300" w:dyaOrig="420">
          <v:shape id="_x0000_i1072" type="#_x0000_t75" style="width:15pt;height:21pt" o:ole="">
            <v:imagedata r:id="rId90" o:title=""/>
          </v:shape>
          <o:OLEObject Type="Embed" ProgID="Equation.3" ShapeID="_x0000_i1072" DrawAspect="Content" ObjectID="_1627230244" r:id="rId91"/>
        </w:object>
      </w:r>
      <w:r w:rsidR="000C6AA9">
        <w:t xml:space="preserve"> </w:t>
      </w:r>
      <w:r w:rsidRPr="00443A50">
        <w:t xml:space="preserve"> </w:t>
      </w:r>
    </w:p>
    <w:p w:rsidR="000C6AA9" w:rsidRDefault="00443A50" w:rsidP="00935593">
      <w:pPr>
        <w:pStyle w:val="a5"/>
        <w:ind w:firstLine="567"/>
      </w:pPr>
      <w:r w:rsidRPr="00443A50">
        <w:t xml:space="preserve">            </w:t>
      </w:r>
      <w:r>
        <w:t xml:space="preserve">раз и не </w:t>
      </w:r>
      <w:proofErr w:type="gramStart"/>
      <w:r>
        <w:t xml:space="preserve">более </w:t>
      </w:r>
      <w:r w:rsidRPr="004267B0">
        <w:rPr>
          <w:position w:val="-12"/>
          <w:sz w:val="24"/>
        </w:rPr>
        <w:object w:dxaOrig="360" w:dyaOrig="420">
          <v:shape id="_x0000_i1073" type="#_x0000_t75" style="width:18pt;height:21pt" o:ole="">
            <v:imagedata r:id="rId92" o:title=""/>
          </v:shape>
          <o:OLEObject Type="Embed" ProgID="Equation.3" ShapeID="_x0000_i1073" DrawAspect="Content" ObjectID="_1627230245" r:id="rId93"/>
        </w:object>
      </w:r>
      <w:r>
        <w:t xml:space="preserve"> раз</w:t>
      </w:r>
      <w:proofErr w:type="gramEnd"/>
      <w:r w:rsidRPr="004267B0">
        <w:rPr>
          <w:position w:val="-52"/>
          <w:sz w:val="24"/>
        </w:rPr>
        <w:object w:dxaOrig="3340" w:dyaOrig="1160">
          <v:shape id="_x0000_i1074" type="#_x0000_t75" style="width:166.5pt;height:57.75pt" o:ole="">
            <v:imagedata r:id="rId94" o:title=""/>
          </v:shape>
          <o:OLEObject Type="Embed" ProgID="Equation.3" ShapeID="_x0000_i1074" DrawAspect="Content" ObjectID="_1627230246" r:id="rId95"/>
        </w:object>
      </w:r>
      <w:r w:rsidR="000C6AA9" w:rsidRPr="004267B0">
        <w:rPr>
          <w:sz w:val="32"/>
          <w:szCs w:val="32"/>
        </w:rPr>
        <w:t>.</w:t>
      </w:r>
    </w:p>
    <w:p w:rsidR="000C6AA9" w:rsidRPr="009D6454" w:rsidRDefault="000C6AA9" w:rsidP="00785D00">
      <w:pPr>
        <w:pStyle w:val="7"/>
        <w:tabs>
          <w:tab w:val="clear" w:pos="1066"/>
        </w:tabs>
        <w:spacing w:line="276" w:lineRule="auto"/>
        <w:ind w:left="0" w:firstLine="567"/>
        <w:jc w:val="both"/>
        <w:rPr>
          <w:b w:val="0"/>
          <w:u w:val="none"/>
        </w:rPr>
      </w:pPr>
      <w:r>
        <w:t>Пример 1</w:t>
      </w:r>
      <w:r w:rsidR="009D6454" w:rsidRPr="009D6454">
        <w:t>.</w:t>
      </w:r>
      <w:r w:rsidR="009D6454" w:rsidRPr="009D6454">
        <w:rPr>
          <w:b w:val="0"/>
          <w:u w:val="none"/>
        </w:rPr>
        <w:t xml:space="preserve"> </w:t>
      </w:r>
      <w:r w:rsidRPr="009D6454">
        <w:rPr>
          <w:b w:val="0"/>
          <w:u w:val="none"/>
        </w:rPr>
        <w:t xml:space="preserve">Из всей продукции станка, брак в которой </w:t>
      </w:r>
      <w:r w:rsidR="004267B0">
        <w:rPr>
          <w:b w:val="0"/>
          <w:u w:val="none"/>
        </w:rPr>
        <w:t xml:space="preserve">составляет </w:t>
      </w:r>
      <w:r w:rsidRPr="004267B0">
        <w:rPr>
          <w:b w:val="0"/>
          <w:sz w:val="30"/>
          <w:szCs w:val="30"/>
          <w:u w:val="none"/>
        </w:rPr>
        <w:t>20%</w:t>
      </w:r>
      <w:r w:rsidRPr="009D6454">
        <w:rPr>
          <w:b w:val="0"/>
          <w:u w:val="none"/>
        </w:rPr>
        <w:t xml:space="preserve">, наудачу отбирают </w:t>
      </w:r>
      <w:r w:rsidRPr="004267B0">
        <w:rPr>
          <w:b w:val="0"/>
          <w:sz w:val="30"/>
          <w:szCs w:val="30"/>
          <w:u w:val="none"/>
        </w:rPr>
        <w:t>5</w:t>
      </w:r>
      <w:r w:rsidRPr="009D6454">
        <w:rPr>
          <w:b w:val="0"/>
          <w:u w:val="none"/>
        </w:rPr>
        <w:t xml:space="preserve"> деталей. Найти вероятность </w:t>
      </w:r>
      <w:proofErr w:type="gramStart"/>
      <w:r w:rsidRPr="009D6454">
        <w:rPr>
          <w:b w:val="0"/>
          <w:u w:val="none"/>
        </w:rPr>
        <w:t xml:space="preserve">событий: </w:t>
      </w:r>
      <w:r w:rsidR="004267B0" w:rsidRPr="004267B0">
        <w:rPr>
          <w:b w:val="0"/>
          <w:position w:val="-12"/>
          <w:sz w:val="24"/>
          <w:u w:val="none"/>
        </w:rPr>
        <w:object w:dxaOrig="360" w:dyaOrig="420">
          <v:shape id="_x0000_i1075" type="#_x0000_t75" style="width:18pt;height:21pt" o:ole="">
            <v:imagedata r:id="rId96" o:title=""/>
          </v:shape>
          <o:OLEObject Type="Embed" ProgID="Equation.3" ShapeID="_x0000_i1075" DrawAspect="Content" ObjectID="_1627230247" r:id="rId97"/>
        </w:object>
      </w:r>
      <w:r w:rsidRPr="009D6454">
        <w:rPr>
          <w:b w:val="0"/>
          <w:u w:val="none"/>
        </w:rPr>
        <w:t xml:space="preserve"> –</w:t>
      </w:r>
      <w:proofErr w:type="gramEnd"/>
      <w:r w:rsidRPr="009D6454">
        <w:rPr>
          <w:b w:val="0"/>
          <w:u w:val="none"/>
        </w:rPr>
        <w:t xml:space="preserve"> среди отобранных ровно </w:t>
      </w:r>
      <w:r w:rsidRPr="004267B0">
        <w:rPr>
          <w:b w:val="0"/>
          <w:sz w:val="30"/>
          <w:szCs w:val="30"/>
          <w:u w:val="none"/>
        </w:rPr>
        <w:t>1</w:t>
      </w:r>
      <w:r w:rsidRPr="009D6454">
        <w:rPr>
          <w:b w:val="0"/>
          <w:u w:val="none"/>
        </w:rPr>
        <w:t xml:space="preserve"> брак; </w:t>
      </w:r>
      <w:r w:rsidR="004C3618" w:rsidRPr="004C3618">
        <w:rPr>
          <w:b w:val="0"/>
          <w:position w:val="-12"/>
          <w:sz w:val="24"/>
          <w:u w:val="none"/>
        </w:rPr>
        <w:object w:dxaOrig="400" w:dyaOrig="420">
          <v:shape id="_x0000_i1076" type="#_x0000_t75" style="width:20.25pt;height:21pt" o:ole="">
            <v:imagedata r:id="rId98" o:title=""/>
          </v:shape>
          <o:OLEObject Type="Embed" ProgID="Equation.3" ShapeID="_x0000_i1076" DrawAspect="Content" ObjectID="_1627230248" r:id="rId99"/>
        </w:object>
      </w:r>
      <w:r w:rsidRPr="009D6454">
        <w:rPr>
          <w:b w:val="0"/>
          <w:u w:val="none"/>
        </w:rPr>
        <w:t xml:space="preserve"> – среди отобранных ровно </w:t>
      </w:r>
      <w:r w:rsidRPr="004267B0">
        <w:rPr>
          <w:b w:val="0"/>
          <w:sz w:val="30"/>
          <w:szCs w:val="30"/>
          <w:u w:val="none"/>
        </w:rPr>
        <w:t>3</w:t>
      </w:r>
      <w:r w:rsidRPr="009D6454">
        <w:rPr>
          <w:b w:val="0"/>
          <w:u w:val="none"/>
        </w:rPr>
        <w:t xml:space="preserve"> стандартных; </w:t>
      </w:r>
      <w:r w:rsidR="004C3618" w:rsidRPr="004C3618">
        <w:rPr>
          <w:b w:val="0"/>
          <w:position w:val="-14"/>
          <w:sz w:val="24"/>
          <w:u w:val="none"/>
        </w:rPr>
        <w:object w:dxaOrig="380" w:dyaOrig="440">
          <v:shape id="_x0000_i1077" type="#_x0000_t75" style="width:18.75pt;height:21.75pt" o:ole="">
            <v:imagedata r:id="rId100" o:title=""/>
          </v:shape>
          <o:OLEObject Type="Embed" ProgID="Equation.3" ShapeID="_x0000_i1077" DrawAspect="Content" ObjectID="_1627230249" r:id="rId101"/>
        </w:object>
      </w:r>
      <w:r w:rsidRPr="009D6454">
        <w:rPr>
          <w:b w:val="0"/>
          <w:u w:val="none"/>
        </w:rPr>
        <w:t xml:space="preserve"> – среди отобранных по крайней мере </w:t>
      </w:r>
      <w:r w:rsidRPr="004267B0">
        <w:rPr>
          <w:b w:val="0"/>
          <w:sz w:val="30"/>
          <w:szCs w:val="30"/>
          <w:u w:val="none"/>
        </w:rPr>
        <w:t>3</w:t>
      </w:r>
      <w:r w:rsidRPr="009D6454">
        <w:rPr>
          <w:b w:val="0"/>
          <w:u w:val="none"/>
        </w:rPr>
        <w:t xml:space="preserve"> стандартных.</w:t>
      </w:r>
    </w:p>
    <w:p w:rsidR="000C6AA9" w:rsidRDefault="004C3618" w:rsidP="00785D00">
      <w:pPr>
        <w:pStyle w:val="a5"/>
        <w:spacing w:line="276" w:lineRule="auto"/>
        <w:ind w:firstLine="567"/>
        <w:rPr>
          <w:szCs w:val="28"/>
        </w:rPr>
      </w:pPr>
      <w:r w:rsidRPr="004C3618">
        <w:rPr>
          <w:b/>
          <w:u w:val="single"/>
        </w:rPr>
        <w:t>Решение.</w:t>
      </w:r>
      <w:r>
        <w:t xml:space="preserve"> </w:t>
      </w:r>
      <w:r w:rsidR="000C6AA9">
        <w:t xml:space="preserve">Схема Бернулли: испытание – проверка детали, </w:t>
      </w:r>
      <w:r w:rsidR="00785D00">
        <w:t xml:space="preserve">интересующее нас </w:t>
      </w:r>
      <w:proofErr w:type="gramStart"/>
      <w:r w:rsidR="000C6AA9">
        <w:t xml:space="preserve">событие </w:t>
      </w:r>
      <w:r w:rsidR="00785D00" w:rsidRPr="00785D00">
        <w:rPr>
          <w:b/>
          <w:position w:val="-4"/>
          <w:sz w:val="24"/>
        </w:rPr>
        <w:object w:dxaOrig="540" w:dyaOrig="300">
          <v:shape id="_x0000_i1078" type="#_x0000_t75" style="width:27pt;height:15pt" o:ole="">
            <v:imagedata r:id="rId102" o:title=""/>
          </v:shape>
          <o:OLEObject Type="Embed" ProgID="Equation.3" ShapeID="_x0000_i1078" DrawAspect="Content" ObjectID="_1627230250" r:id="rId103"/>
        </w:object>
      </w:r>
      <w:r w:rsidR="000C6AA9">
        <w:t xml:space="preserve"> «</w:t>
      </w:r>
      <w:proofErr w:type="gramEnd"/>
      <w:r w:rsidR="00785D00">
        <w:t xml:space="preserve">деталь </w:t>
      </w:r>
      <w:r w:rsidR="000C6AA9">
        <w:t>брак</w:t>
      </w:r>
      <w:r w:rsidR="00785D00">
        <w:t>ованная</w:t>
      </w:r>
      <w:r w:rsidR="000C6AA9">
        <w:t xml:space="preserve">», </w:t>
      </w:r>
      <w:r w:rsidR="001908CF">
        <w:rPr>
          <w:position w:val="-12"/>
          <w:sz w:val="24"/>
        </w:rPr>
        <w:object w:dxaOrig="3080" w:dyaOrig="380">
          <v:shape id="_x0000_i1079" type="#_x0000_t75" style="width:153.75pt;height:18.75pt" o:ole="">
            <v:imagedata r:id="rId104" o:title=""/>
          </v:shape>
          <o:OLEObject Type="Embed" ProgID="Equation.3" ShapeID="_x0000_i1079" DrawAspect="Content" ObjectID="_1627230251" r:id="rId105"/>
        </w:object>
      </w:r>
      <w:r w:rsidR="00785D00">
        <w:rPr>
          <w:sz w:val="24"/>
        </w:rPr>
        <w:t xml:space="preserve"> </w:t>
      </w:r>
      <w:r w:rsidR="00785D00" w:rsidRPr="00785D00">
        <w:rPr>
          <w:szCs w:val="28"/>
        </w:rPr>
        <w:t>Применяя формулу Бернулли, получим:</w:t>
      </w:r>
    </w:p>
    <w:p w:rsidR="00785D00" w:rsidRDefault="00785D00" w:rsidP="00FE2AB1">
      <w:pPr>
        <w:pStyle w:val="a5"/>
        <w:spacing w:line="276" w:lineRule="auto"/>
        <w:ind w:firstLine="567"/>
        <w:rPr>
          <w:sz w:val="24"/>
        </w:rPr>
      </w:pPr>
      <w:r w:rsidRPr="00785D00">
        <w:rPr>
          <w:position w:val="-14"/>
          <w:sz w:val="24"/>
        </w:rPr>
        <w:object w:dxaOrig="4780" w:dyaOrig="540">
          <v:shape id="_x0000_i1080" type="#_x0000_t75" style="width:239.25pt;height:27pt" o:ole="">
            <v:imagedata r:id="rId106" o:title=""/>
          </v:shape>
          <o:OLEObject Type="Embed" ProgID="Equation.3" ShapeID="_x0000_i1080" DrawAspect="Content" ObjectID="_1627230252" r:id="rId107"/>
        </w:object>
      </w:r>
    </w:p>
    <w:p w:rsidR="001908CF" w:rsidRPr="001908CF" w:rsidRDefault="001908CF" w:rsidP="001908CF">
      <w:pPr>
        <w:spacing w:line="276" w:lineRule="auto"/>
        <w:ind w:firstLine="567"/>
        <w:jc w:val="both"/>
      </w:pPr>
      <w:r w:rsidRPr="001908CF">
        <w:rPr>
          <w:position w:val="-14"/>
        </w:rPr>
        <w:object w:dxaOrig="4980" w:dyaOrig="540">
          <v:shape id="_x0000_i1081" type="#_x0000_t75" style="width:249pt;height:27pt" o:ole="">
            <v:imagedata r:id="rId108" o:title=""/>
          </v:shape>
          <o:OLEObject Type="Embed" ProgID="Equation.3" ShapeID="_x0000_i1081" DrawAspect="Content" ObjectID="_1627230253" r:id="rId109"/>
        </w:object>
      </w:r>
    </w:p>
    <w:p w:rsidR="001908CF" w:rsidRDefault="001908CF" w:rsidP="00FE2AB1">
      <w:pPr>
        <w:pStyle w:val="a5"/>
        <w:spacing w:line="276" w:lineRule="auto"/>
        <w:ind w:firstLine="567"/>
        <w:rPr>
          <w:sz w:val="24"/>
        </w:rPr>
      </w:pPr>
      <w:r w:rsidRPr="001908CF">
        <w:rPr>
          <w:position w:val="-14"/>
          <w:sz w:val="24"/>
        </w:rPr>
        <w:object w:dxaOrig="8120" w:dyaOrig="440">
          <v:shape id="_x0000_i1082" type="#_x0000_t75" style="width:405.75pt;height:21.75pt" o:ole="">
            <v:imagedata r:id="rId110" o:title=""/>
          </v:shape>
          <o:OLEObject Type="Embed" ProgID="Equation.3" ShapeID="_x0000_i1082" DrawAspect="Content" ObjectID="_1627230254" r:id="rId111"/>
        </w:object>
      </w:r>
    </w:p>
    <w:p w:rsidR="001908CF" w:rsidRPr="00785D00" w:rsidRDefault="001908CF" w:rsidP="00FE2AB1">
      <w:pPr>
        <w:pStyle w:val="a5"/>
        <w:spacing w:line="276" w:lineRule="auto"/>
        <w:ind w:firstLine="567"/>
        <w:rPr>
          <w:szCs w:val="28"/>
        </w:rPr>
      </w:pPr>
      <w:r>
        <w:rPr>
          <w:sz w:val="24"/>
        </w:rPr>
        <w:t xml:space="preserve">              </w:t>
      </w:r>
      <w:r w:rsidRPr="001908CF">
        <w:rPr>
          <w:position w:val="-14"/>
          <w:sz w:val="24"/>
        </w:rPr>
        <w:object w:dxaOrig="6399" w:dyaOrig="540">
          <v:shape id="_x0000_i1083" type="#_x0000_t75" style="width:320.25pt;height:27pt" o:ole="">
            <v:imagedata r:id="rId112" o:title=""/>
          </v:shape>
          <o:OLEObject Type="Embed" ProgID="Equation.3" ShapeID="_x0000_i1083" DrawAspect="Content" ObjectID="_1627230255" r:id="rId113"/>
        </w:object>
      </w:r>
    </w:p>
    <w:p w:rsidR="000C6AA9" w:rsidRDefault="000C6AA9" w:rsidP="00D023F1">
      <w:pPr>
        <w:pStyle w:val="MTDisplayEquation"/>
        <w:spacing w:line="276" w:lineRule="auto"/>
        <w:ind w:firstLine="567"/>
      </w:pPr>
      <w:r>
        <w:tab/>
        <w:t>Как понимать, например, последний результат?</w:t>
      </w:r>
      <w:r w:rsidR="004C3618">
        <w:t xml:space="preserve"> </w:t>
      </w:r>
      <w:r>
        <w:t xml:space="preserve">Если детали наудачу раскладывают в коробки по </w:t>
      </w:r>
      <w:r w:rsidR="002958E4">
        <w:rPr>
          <w:sz w:val="30"/>
          <w:szCs w:val="30"/>
        </w:rPr>
        <w:t>пять</w:t>
      </w:r>
      <w:r>
        <w:t xml:space="preserve"> штук, и коробку, в которой </w:t>
      </w:r>
      <w:r w:rsidR="00C41F0B" w:rsidRPr="00C41F0B">
        <w:t xml:space="preserve">по крайней мере </w:t>
      </w:r>
      <w:r w:rsidR="002958E4">
        <w:rPr>
          <w:sz w:val="30"/>
          <w:szCs w:val="30"/>
        </w:rPr>
        <w:t>три</w:t>
      </w:r>
      <w:r>
        <w:t xml:space="preserve"> стандартных</w:t>
      </w:r>
      <w:r w:rsidR="00C41F0B">
        <w:t>,</w:t>
      </w:r>
      <w:r>
        <w:t xml:space="preserve"> считают «хорошей», то в больш</w:t>
      </w:r>
      <w:r w:rsidR="002958E4">
        <w:t>о</w:t>
      </w:r>
      <w:r>
        <w:t xml:space="preserve">й массе коробок </w:t>
      </w:r>
      <w:r w:rsidRPr="001908CF">
        <w:rPr>
          <w:sz w:val="30"/>
          <w:szCs w:val="30"/>
        </w:rPr>
        <w:t>94%</w:t>
      </w:r>
      <w:r>
        <w:t xml:space="preserve"> «хороших».</w:t>
      </w:r>
    </w:p>
    <w:p w:rsidR="000C6AA9" w:rsidRPr="009D6454" w:rsidRDefault="000C6AA9" w:rsidP="00757B62">
      <w:pPr>
        <w:pStyle w:val="7"/>
        <w:tabs>
          <w:tab w:val="clear" w:pos="1066"/>
        </w:tabs>
        <w:spacing w:line="276" w:lineRule="auto"/>
        <w:ind w:left="0" w:firstLine="567"/>
        <w:jc w:val="both"/>
        <w:rPr>
          <w:b w:val="0"/>
          <w:u w:val="none"/>
        </w:rPr>
      </w:pPr>
      <w:r>
        <w:t>Пример 2</w:t>
      </w:r>
      <w:r w:rsidR="009D6454" w:rsidRPr="009D6454">
        <w:t>.</w:t>
      </w:r>
      <w:r w:rsidR="009D6454" w:rsidRPr="009D6454">
        <w:rPr>
          <w:b w:val="0"/>
          <w:u w:val="none"/>
        </w:rPr>
        <w:t xml:space="preserve"> </w:t>
      </w:r>
      <w:r w:rsidRPr="009D6454">
        <w:rPr>
          <w:b w:val="0"/>
          <w:u w:val="none"/>
        </w:rPr>
        <w:t xml:space="preserve">Вероятность попадания в цель в </w:t>
      </w:r>
      <w:r w:rsidR="00C41F0B">
        <w:rPr>
          <w:b w:val="0"/>
          <w:u w:val="none"/>
        </w:rPr>
        <w:t>каж</w:t>
      </w:r>
      <w:r w:rsidRPr="009D6454">
        <w:rPr>
          <w:b w:val="0"/>
          <w:u w:val="none"/>
        </w:rPr>
        <w:t xml:space="preserve">дом выстреле </w:t>
      </w:r>
      <w:r w:rsidR="00C41F0B" w:rsidRPr="00C41F0B">
        <w:rPr>
          <w:b w:val="0"/>
          <w:position w:val="-12"/>
          <w:sz w:val="24"/>
          <w:u w:val="none"/>
        </w:rPr>
        <w:object w:dxaOrig="1060" w:dyaOrig="380">
          <v:shape id="_x0000_i1084" type="#_x0000_t75" style="width:53.25pt;height:18.75pt" o:ole="">
            <v:imagedata r:id="rId114" o:title=""/>
          </v:shape>
          <o:OLEObject Type="Embed" ProgID="Equation.3" ShapeID="_x0000_i1084" DrawAspect="Content" ObjectID="_1627230256" r:id="rId115"/>
        </w:object>
      </w:r>
      <w:r w:rsidRPr="009D6454">
        <w:rPr>
          <w:b w:val="0"/>
          <w:u w:val="none"/>
        </w:rPr>
        <w:t xml:space="preserve">Для уничтожения цели необходимы </w:t>
      </w:r>
      <w:r w:rsidRPr="001908CF">
        <w:rPr>
          <w:b w:val="0"/>
          <w:sz w:val="30"/>
          <w:szCs w:val="30"/>
          <w:u w:val="none"/>
        </w:rPr>
        <w:t>2</w:t>
      </w:r>
      <w:r w:rsidRPr="009D6454">
        <w:rPr>
          <w:b w:val="0"/>
          <w:u w:val="none"/>
        </w:rPr>
        <w:t xml:space="preserve"> попадания. Батарея последовательно обстреливает </w:t>
      </w:r>
      <w:r w:rsidRPr="001908CF">
        <w:rPr>
          <w:b w:val="0"/>
          <w:sz w:val="30"/>
          <w:szCs w:val="30"/>
          <w:u w:val="none"/>
        </w:rPr>
        <w:t>5</w:t>
      </w:r>
      <w:r w:rsidRPr="009D6454">
        <w:rPr>
          <w:b w:val="0"/>
          <w:u w:val="none"/>
        </w:rPr>
        <w:t xml:space="preserve"> целей, делая по каждой не более </w:t>
      </w:r>
      <w:r w:rsidRPr="001908CF">
        <w:rPr>
          <w:b w:val="0"/>
          <w:sz w:val="30"/>
          <w:szCs w:val="30"/>
          <w:u w:val="none"/>
        </w:rPr>
        <w:t>3</w:t>
      </w:r>
      <w:r w:rsidRPr="009D6454">
        <w:rPr>
          <w:b w:val="0"/>
          <w:u w:val="none"/>
        </w:rPr>
        <w:t>-х выстрелов. Число уничтоженных целей = оценка стрельбы. Какова вероятность того, что батарея сдаст экзамен?</w:t>
      </w:r>
    </w:p>
    <w:p w:rsidR="000C6AA9" w:rsidRDefault="00C41F0B" w:rsidP="00C41F0B">
      <w:pPr>
        <w:pStyle w:val="a5"/>
        <w:spacing w:line="276" w:lineRule="auto"/>
        <w:ind w:firstLine="567"/>
      </w:pPr>
      <w:r w:rsidRPr="004C3618">
        <w:rPr>
          <w:b/>
          <w:u w:val="single"/>
        </w:rPr>
        <w:t>Решение</w:t>
      </w:r>
      <w:r w:rsidR="00D023F1" w:rsidRPr="00D023F1">
        <w:rPr>
          <w:b/>
          <w:u w:val="single"/>
        </w:rPr>
        <w:t>.</w:t>
      </w:r>
      <w:r>
        <w:t xml:space="preserve"> </w:t>
      </w:r>
      <w:r w:rsidR="000C6AA9">
        <w:t xml:space="preserve">Схема Бернулли: </w:t>
      </w:r>
      <w:r>
        <w:t>и</w:t>
      </w:r>
      <w:r w:rsidR="000C6AA9">
        <w:t xml:space="preserve">спытание – </w:t>
      </w:r>
      <w:r w:rsidR="003C41D5">
        <w:t xml:space="preserve">это </w:t>
      </w:r>
      <w:r w:rsidR="000C6AA9">
        <w:t>обстрел одной цели</w:t>
      </w:r>
      <w:proofErr w:type="gramStart"/>
      <w:r w:rsidR="000C6AA9">
        <w:t xml:space="preserve">; </w:t>
      </w:r>
      <w:r w:rsidR="003C41D5" w:rsidRPr="00C41F0B">
        <w:rPr>
          <w:position w:val="-6"/>
          <w:sz w:val="24"/>
        </w:rPr>
        <w:object w:dxaOrig="700" w:dyaOrig="320">
          <v:shape id="_x0000_i1085" type="#_x0000_t75" style="width:35.25pt;height:15.75pt" o:ole="">
            <v:imagedata r:id="rId116" o:title=""/>
          </v:shape>
          <o:OLEObject Type="Embed" ProgID="Equation.3" ShapeID="_x0000_i1085" DrawAspect="Content" ObjectID="_1627230257" r:id="rId117"/>
        </w:object>
      </w:r>
      <w:r w:rsidR="000C6AA9">
        <w:t>.</w:t>
      </w:r>
      <w:proofErr w:type="gramEnd"/>
    </w:p>
    <w:p w:rsidR="000C6AA9" w:rsidRDefault="00757B62" w:rsidP="003C41D5">
      <w:pPr>
        <w:pStyle w:val="a5"/>
        <w:spacing w:line="276" w:lineRule="auto"/>
        <w:ind w:firstLine="0"/>
        <w:rPr>
          <w:b/>
          <w:sz w:val="24"/>
        </w:rPr>
      </w:pPr>
      <w:r>
        <w:t>Н</w:t>
      </w:r>
      <w:r w:rsidR="003C41D5">
        <w:t xml:space="preserve">ас </w:t>
      </w:r>
      <w:r>
        <w:t xml:space="preserve">интересует </w:t>
      </w:r>
      <w:proofErr w:type="gramStart"/>
      <w:r w:rsidR="003C41D5">
        <w:t xml:space="preserve">событие </w:t>
      </w:r>
      <w:r w:rsidR="003C41D5">
        <w:rPr>
          <w:b/>
          <w:position w:val="-4"/>
          <w:sz w:val="24"/>
        </w:rPr>
        <w:object w:dxaOrig="540" w:dyaOrig="300">
          <v:shape id="_x0000_i1086" type="#_x0000_t75" style="width:27pt;height:15pt" o:ole="">
            <v:imagedata r:id="rId102" o:title=""/>
          </v:shape>
          <o:OLEObject Type="Embed" ProgID="Equation.3" ShapeID="_x0000_i1086" DrawAspect="Content" ObjectID="_1627230258" r:id="rId118"/>
        </w:object>
      </w:r>
      <w:r w:rsidR="003C41D5">
        <w:t xml:space="preserve"> «</w:t>
      </w:r>
      <w:proofErr w:type="gramEnd"/>
      <w:r w:rsidR="000C6AA9">
        <w:t xml:space="preserve">цель </w:t>
      </w:r>
      <w:r w:rsidR="003C41D5">
        <w:t>уничто</w:t>
      </w:r>
      <w:r w:rsidR="000C6AA9">
        <w:t>ж</w:t>
      </w:r>
      <w:r w:rsidR="003C41D5">
        <w:t>е</w:t>
      </w:r>
      <w:r w:rsidR="000C6AA9">
        <w:t>на</w:t>
      </w:r>
      <w:r>
        <w:t>»</w:t>
      </w:r>
      <w:r w:rsidR="000C6AA9">
        <w:t xml:space="preserve">. </w:t>
      </w:r>
      <w:r>
        <w:t>Обозначим</w:t>
      </w:r>
      <w:r w:rsidRPr="00757B62">
        <w:rPr>
          <w:b/>
          <w:position w:val="-14"/>
          <w:sz w:val="24"/>
        </w:rPr>
        <w:object w:dxaOrig="680" w:dyaOrig="440">
          <v:shape id="_x0000_i1087" type="#_x0000_t75" style="width:33.75pt;height:21.75pt" o:ole="">
            <v:imagedata r:id="rId119" o:title=""/>
          </v:shape>
          <o:OLEObject Type="Embed" ProgID="Equation.3" ShapeID="_x0000_i1087" DrawAspect="Content" ObjectID="_1627230259" r:id="rId120"/>
        </w:object>
      </w:r>
      <w:r>
        <w:t xml:space="preserve"> «</w:t>
      </w:r>
      <w:proofErr w:type="spellStart"/>
      <w:r>
        <w:t>попада-ниев</w:t>
      </w:r>
      <w:proofErr w:type="spellEnd"/>
      <w:r>
        <w:t xml:space="preserve"> в цель в </w:t>
      </w:r>
      <w:r w:rsidRPr="00757B62">
        <w:rPr>
          <w:position w:val="-6"/>
          <w:szCs w:val="28"/>
        </w:rPr>
        <w:object w:dxaOrig="240" w:dyaOrig="345">
          <v:shape id="_x0000_i1088" type="#_x0000_t75" style="width:12pt;height:17.25pt" o:ole="">
            <v:imagedata r:id="rId27" o:title=""/>
          </v:shape>
          <o:OLEObject Type="Embed" ProgID="Equation.3" ShapeID="_x0000_i1088" DrawAspect="Content" ObjectID="_1627230260" r:id="rId121"/>
        </w:object>
      </w:r>
      <w:r w:rsidRPr="00757B62">
        <w:rPr>
          <w:szCs w:val="28"/>
        </w:rPr>
        <w:t>-ом</w:t>
      </w:r>
      <w:r w:rsidRPr="00757B62">
        <w:t xml:space="preserve"> </w:t>
      </w:r>
      <w:r>
        <w:t>выстреле». Вероятность события</w:t>
      </w:r>
      <w:r w:rsidRPr="00757B62">
        <w:rPr>
          <w:b/>
          <w:position w:val="-6"/>
          <w:sz w:val="24"/>
        </w:rPr>
        <w:object w:dxaOrig="400" w:dyaOrig="320">
          <v:shape id="_x0000_i1089" type="#_x0000_t75" style="width:20.25pt;height:15.75pt" o:ole="">
            <v:imagedata r:id="rId122" o:title=""/>
          </v:shape>
          <o:OLEObject Type="Embed" ProgID="Equation.3" ShapeID="_x0000_i1089" DrawAspect="Content" ObjectID="_1627230261" r:id="rId123"/>
        </w:object>
      </w:r>
    </w:p>
    <w:p w:rsidR="008E2AC6" w:rsidRPr="008E2AC6" w:rsidRDefault="008E2AC6" w:rsidP="003C41D5">
      <w:pPr>
        <w:pStyle w:val="a5"/>
        <w:spacing w:line="276" w:lineRule="auto"/>
        <w:ind w:firstLine="0"/>
        <w:rPr>
          <w:sz w:val="6"/>
          <w:szCs w:val="6"/>
        </w:rPr>
      </w:pPr>
    </w:p>
    <w:p w:rsidR="00757B62" w:rsidRDefault="00926E2A" w:rsidP="00A74E65">
      <w:pPr>
        <w:pStyle w:val="a5"/>
        <w:spacing w:line="276" w:lineRule="auto"/>
        <w:ind w:firstLine="1134"/>
        <w:rPr>
          <w:sz w:val="24"/>
        </w:rPr>
      </w:pPr>
      <w:r w:rsidRPr="00757B62">
        <w:rPr>
          <w:position w:val="-14"/>
          <w:sz w:val="24"/>
        </w:rPr>
        <w:object w:dxaOrig="6320" w:dyaOrig="460">
          <v:shape id="_x0000_i1090" type="#_x0000_t75" style="width:315.75pt;height:23.25pt" o:ole="">
            <v:imagedata r:id="rId124" o:title=""/>
          </v:shape>
          <o:OLEObject Type="Embed" ProgID="Equation.3" ShapeID="_x0000_i1090" DrawAspect="Content" ObjectID="_1627230262" r:id="rId125"/>
        </w:object>
      </w:r>
    </w:p>
    <w:p w:rsidR="00926E2A" w:rsidRDefault="00926E2A" w:rsidP="00A74E65">
      <w:pPr>
        <w:pStyle w:val="a5"/>
        <w:spacing w:line="276" w:lineRule="auto"/>
        <w:ind w:firstLine="1276"/>
      </w:pPr>
      <w:r>
        <w:rPr>
          <w:position w:val="-12"/>
          <w:sz w:val="24"/>
        </w:rPr>
        <w:object w:dxaOrig="3560" w:dyaOrig="520">
          <v:shape id="_x0000_i1091" type="#_x0000_t75" style="width:177.75pt;height:26.25pt" o:ole="">
            <v:imagedata r:id="rId126" o:title=""/>
          </v:shape>
          <o:OLEObject Type="Embed" ProgID="Equation.3" ShapeID="_x0000_i1091" DrawAspect="Content" ObjectID="_1627230263" r:id="rId127"/>
        </w:object>
      </w:r>
    </w:p>
    <w:p w:rsidR="00926E2A" w:rsidRDefault="00926E2A" w:rsidP="00926E2A">
      <w:pPr>
        <w:pStyle w:val="a5"/>
        <w:spacing w:line="276" w:lineRule="auto"/>
        <w:ind w:firstLine="0"/>
      </w:pPr>
      <w:r>
        <w:t>Теперь можно найти вероятность сдачи экзамена, т.е. вероятность уничтожения не менее трех целей из пяти:</w:t>
      </w:r>
    </w:p>
    <w:p w:rsidR="008E2AC6" w:rsidRPr="008E2AC6" w:rsidRDefault="008E2AC6" w:rsidP="00926E2A">
      <w:pPr>
        <w:pStyle w:val="a5"/>
        <w:spacing w:line="276" w:lineRule="auto"/>
        <w:ind w:firstLine="0"/>
        <w:rPr>
          <w:sz w:val="8"/>
          <w:szCs w:val="8"/>
        </w:rPr>
      </w:pPr>
    </w:p>
    <w:p w:rsidR="00926E2A" w:rsidRDefault="00926E2A" w:rsidP="00A74E65">
      <w:pPr>
        <w:pStyle w:val="a5"/>
        <w:spacing w:line="276" w:lineRule="auto"/>
        <w:ind w:firstLine="1134"/>
        <w:rPr>
          <w:sz w:val="24"/>
        </w:rPr>
      </w:pPr>
      <w:r w:rsidRPr="00926E2A">
        <w:rPr>
          <w:position w:val="-14"/>
          <w:sz w:val="24"/>
        </w:rPr>
        <w:object w:dxaOrig="6720" w:dyaOrig="440">
          <v:shape id="_x0000_i1092" type="#_x0000_t75" style="width:336pt;height:21.75pt" o:ole="">
            <v:imagedata r:id="rId128" o:title=""/>
          </v:shape>
          <o:OLEObject Type="Embed" ProgID="Equation.3" ShapeID="_x0000_i1092" DrawAspect="Content" ObjectID="_1627230264" r:id="rId129"/>
        </w:object>
      </w:r>
    </w:p>
    <w:p w:rsidR="00926E2A" w:rsidRDefault="007225BD" w:rsidP="00926E2A">
      <w:pPr>
        <w:pStyle w:val="a5"/>
        <w:spacing w:line="276" w:lineRule="auto"/>
        <w:ind w:firstLine="567"/>
        <w:rPr>
          <w:sz w:val="24"/>
        </w:rPr>
      </w:pPr>
      <w:r>
        <w:rPr>
          <w:sz w:val="24"/>
          <w:lang w:val="uk-UA"/>
        </w:rPr>
        <w:t xml:space="preserve">             </w:t>
      </w:r>
      <w:r w:rsidR="00A74E65">
        <w:rPr>
          <w:sz w:val="24"/>
          <w:lang w:val="uk-UA"/>
        </w:rPr>
        <w:t xml:space="preserve">     </w:t>
      </w:r>
      <w:r w:rsidR="008E2AC6" w:rsidRPr="00926E2A">
        <w:rPr>
          <w:position w:val="-14"/>
          <w:sz w:val="24"/>
        </w:rPr>
        <w:object w:dxaOrig="5800" w:dyaOrig="540">
          <v:shape id="_x0000_i1093" type="#_x0000_t75" style="width:290.25pt;height:27pt" o:ole="">
            <v:imagedata r:id="rId130" o:title=""/>
          </v:shape>
          <o:OLEObject Type="Embed" ProgID="Equation.3" ShapeID="_x0000_i1093" DrawAspect="Content" ObjectID="_1627230265" r:id="rId131"/>
        </w:object>
      </w:r>
    </w:p>
    <w:p w:rsidR="008E2AC6" w:rsidRPr="008E2AC6" w:rsidRDefault="008E2AC6" w:rsidP="00926E2A">
      <w:pPr>
        <w:pStyle w:val="a5"/>
        <w:spacing w:line="276" w:lineRule="auto"/>
        <w:ind w:firstLine="567"/>
        <w:rPr>
          <w:sz w:val="10"/>
          <w:szCs w:val="10"/>
        </w:rPr>
      </w:pPr>
    </w:p>
    <w:p w:rsidR="000C6AA9" w:rsidRPr="000C6AA9" w:rsidRDefault="008E2AC6" w:rsidP="00A74E65">
      <w:pPr>
        <w:pStyle w:val="2"/>
        <w:tabs>
          <w:tab w:val="clear" w:pos="1247"/>
        </w:tabs>
        <w:ind w:left="539" w:firstLine="595"/>
        <w:rPr>
          <w:sz w:val="32"/>
          <w:szCs w:val="32"/>
        </w:rPr>
      </w:pPr>
      <w:bookmarkStart w:id="2" w:name="_Toc453106588"/>
      <w:r>
        <w:rPr>
          <w:rFonts w:cs="Times New Roman"/>
          <w:sz w:val="32"/>
          <w:szCs w:val="32"/>
        </w:rPr>
        <w:t>§</w:t>
      </w:r>
      <w:r>
        <w:rPr>
          <w:sz w:val="32"/>
          <w:szCs w:val="32"/>
        </w:rPr>
        <w:t xml:space="preserve">2.  </w:t>
      </w:r>
      <w:r w:rsidR="000C6AA9" w:rsidRPr="000C6AA9">
        <w:rPr>
          <w:sz w:val="32"/>
          <w:szCs w:val="32"/>
        </w:rPr>
        <w:t>Два обобщения схемы Бернулли</w:t>
      </w:r>
      <w:bookmarkEnd w:id="2"/>
    </w:p>
    <w:p w:rsidR="000C6AA9" w:rsidRDefault="00D023F1" w:rsidP="008E2AC6">
      <w:pPr>
        <w:pStyle w:val="3"/>
        <w:tabs>
          <w:tab w:val="clear" w:pos="1247"/>
        </w:tabs>
        <w:ind w:hanging="680"/>
        <w:rPr>
          <w:b w:val="0"/>
          <w:u w:val="none"/>
        </w:rPr>
      </w:pPr>
      <w:r w:rsidRPr="00D023F1">
        <w:rPr>
          <w:u w:val="none"/>
        </w:rPr>
        <w:t xml:space="preserve"> </w:t>
      </w:r>
      <w:r w:rsidR="00A74E65">
        <w:rPr>
          <w:u w:val="none"/>
        </w:rPr>
        <w:t xml:space="preserve"> </w:t>
      </w:r>
      <w:r w:rsidRPr="00D023F1">
        <w:rPr>
          <w:u w:val="none"/>
        </w:rPr>
        <w:t xml:space="preserve"> </w:t>
      </w:r>
      <w:r w:rsidR="00A74E65">
        <w:rPr>
          <w:lang w:val="uk-UA"/>
        </w:rPr>
        <w:t>І</w:t>
      </w:r>
      <w:r w:rsidR="008E2AC6">
        <w:rPr>
          <w:lang w:val="uk-UA"/>
        </w:rPr>
        <w:t xml:space="preserve">  </w:t>
      </w:r>
      <w:r w:rsidR="000C6AA9">
        <w:t>Случай более ч</w:t>
      </w:r>
      <w:r w:rsidR="008E2AC6">
        <w:t>е</w:t>
      </w:r>
      <w:r w:rsidR="000C6AA9">
        <w:t>м 2-х исходов</w:t>
      </w:r>
      <w:r w:rsidR="000C6AA9">
        <w:rPr>
          <w:u w:val="none"/>
        </w:rPr>
        <w:t xml:space="preserve"> </w:t>
      </w:r>
      <w:r w:rsidR="000C6AA9">
        <w:rPr>
          <w:b w:val="0"/>
          <w:u w:val="none"/>
        </w:rPr>
        <w:t>(полиномиальная схема)</w:t>
      </w:r>
    </w:p>
    <w:p w:rsidR="000C6AA9" w:rsidRPr="00E342A2" w:rsidRDefault="000C6AA9" w:rsidP="007225BD">
      <w:pPr>
        <w:pStyle w:val="a5"/>
        <w:ind w:right="-1" w:firstLine="567"/>
        <w:rPr>
          <w:szCs w:val="28"/>
          <w:lang w:val="uk-UA"/>
        </w:rPr>
      </w:pPr>
      <w:r>
        <w:t xml:space="preserve">Пусть в каждом </w:t>
      </w:r>
      <w:proofErr w:type="gramStart"/>
      <w:r>
        <w:t xml:space="preserve">из </w:t>
      </w:r>
      <w:r w:rsidR="008E2AC6">
        <w:rPr>
          <w:position w:val="-6"/>
          <w:sz w:val="24"/>
        </w:rPr>
        <w:object w:dxaOrig="240" w:dyaOrig="260">
          <v:shape id="_x0000_i1094" type="#_x0000_t75" style="width:12pt;height:12.75pt" o:ole="">
            <v:imagedata r:id="rId132" o:title=""/>
          </v:shape>
          <o:OLEObject Type="Embed" ProgID="Equation.3" ShapeID="_x0000_i1094" DrawAspect="Content" ObjectID="_1627230266" r:id="rId133"/>
        </w:object>
      </w:r>
      <w:r>
        <w:t xml:space="preserve"> испытаний</w:t>
      </w:r>
      <w:proofErr w:type="gramEnd"/>
      <w:r>
        <w:t xml:space="preserve"> может поступить одно из событий </w:t>
      </w:r>
      <w:r w:rsidR="008E2AC6">
        <w:rPr>
          <w:i/>
          <w:sz w:val="32"/>
          <w:szCs w:val="32"/>
          <w:lang w:val="en-US"/>
        </w:rPr>
        <w:t>A</w:t>
      </w:r>
      <w:r w:rsidR="008E2AC6">
        <w:rPr>
          <w:sz w:val="32"/>
          <w:szCs w:val="32"/>
          <w:vertAlign w:val="subscript"/>
        </w:rPr>
        <w:t>1</w:t>
      </w:r>
      <w:r w:rsidR="008E2AC6">
        <w:rPr>
          <w:sz w:val="32"/>
          <w:szCs w:val="32"/>
        </w:rPr>
        <w:t xml:space="preserve">, </w:t>
      </w:r>
      <w:r w:rsidR="008E2AC6">
        <w:rPr>
          <w:i/>
          <w:sz w:val="32"/>
          <w:szCs w:val="32"/>
          <w:lang w:val="en-US"/>
        </w:rPr>
        <w:t>A</w:t>
      </w:r>
      <w:r w:rsidR="008E2AC6">
        <w:rPr>
          <w:sz w:val="32"/>
          <w:szCs w:val="32"/>
          <w:vertAlign w:val="subscript"/>
        </w:rPr>
        <w:t>2</w:t>
      </w:r>
      <w:r w:rsidR="008E2AC6">
        <w:rPr>
          <w:sz w:val="32"/>
          <w:szCs w:val="32"/>
        </w:rPr>
        <w:t xml:space="preserve">, …, </w:t>
      </w:r>
      <w:r w:rsidR="008E2AC6">
        <w:rPr>
          <w:position w:val="-14"/>
          <w:sz w:val="24"/>
        </w:rPr>
        <w:object w:dxaOrig="460" w:dyaOrig="440">
          <v:shape id="_x0000_i1095" type="#_x0000_t75" style="width:23.25pt;height:21.75pt" o:ole="">
            <v:imagedata r:id="rId134" o:title=""/>
          </v:shape>
          <o:OLEObject Type="Embed" ProgID="Equation.3" ShapeID="_x0000_i1095" DrawAspect="Content" ObjectID="_1627230267" r:id="rId135"/>
        </w:object>
      </w:r>
      <w:r>
        <w:t>, которые образуют полную групп</w:t>
      </w:r>
      <w:r w:rsidR="00A74E65">
        <w:t>у, причем в каждом из испытаний</w:t>
      </w:r>
      <w:r w:rsidR="008E2AC6">
        <w:rPr>
          <w:lang w:val="uk-UA"/>
        </w:rPr>
        <w:t xml:space="preserve"> </w:t>
      </w:r>
      <w:r w:rsidR="007225BD" w:rsidRPr="008E2AC6">
        <w:rPr>
          <w:position w:val="-14"/>
          <w:sz w:val="24"/>
        </w:rPr>
        <w:object w:dxaOrig="3360" w:dyaOrig="440">
          <v:shape id="_x0000_i1096" type="#_x0000_t75" style="width:168pt;height:21.75pt" o:ole="">
            <v:imagedata r:id="rId136" o:title=""/>
          </v:shape>
          <o:OLEObject Type="Embed" ProgID="Equation.3" ShapeID="_x0000_i1096" DrawAspect="Content" ObjectID="_1627230268" r:id="rId137"/>
        </w:object>
      </w:r>
      <w:r>
        <w:t xml:space="preserve"> и </w:t>
      </w:r>
      <w:r w:rsidR="007225BD" w:rsidRPr="008E2AC6">
        <w:rPr>
          <w:position w:val="-46"/>
          <w:sz w:val="24"/>
          <w:szCs w:val="28"/>
        </w:rPr>
        <w:object w:dxaOrig="1300" w:dyaOrig="1080">
          <v:shape id="_x0000_i1097" type="#_x0000_t75" style="width:65.25pt;height:54pt" o:ole="">
            <v:imagedata r:id="rId138" o:title=""/>
          </v:shape>
          <o:OLEObject Type="Embed" ProgID="Equation.3" ShapeID="_x0000_i1097" DrawAspect="Content" ObjectID="_1627230269" r:id="rId139"/>
        </w:object>
      </w:r>
      <w:r>
        <w:t>.</w:t>
      </w:r>
      <w:r w:rsidR="007225BD">
        <w:t xml:space="preserve"> Вероятность </w:t>
      </w:r>
      <w:r w:rsidR="007225BD" w:rsidRPr="00F536BA">
        <w:t>сложного</w:t>
      </w:r>
      <w:r w:rsidR="007225BD">
        <w:rPr>
          <w:lang w:val="uk-UA"/>
        </w:rPr>
        <w:t xml:space="preserve"> </w:t>
      </w:r>
      <w:r w:rsidR="007225BD" w:rsidRPr="00F536BA">
        <w:t>события</w:t>
      </w:r>
      <w:r w:rsidR="007225BD">
        <w:rPr>
          <w:lang w:val="uk-UA"/>
        </w:rPr>
        <w:t>,</w:t>
      </w:r>
      <w:r>
        <w:t xml:space="preserve"> </w:t>
      </w:r>
      <w:r w:rsidR="007225BD">
        <w:t>состоящего в том, что событие</w:t>
      </w:r>
      <w:r w:rsidR="007225BD" w:rsidRPr="007225BD">
        <w:rPr>
          <w:b/>
          <w:sz w:val="24"/>
        </w:rPr>
        <w:t xml:space="preserve"> </w:t>
      </w:r>
      <w:r w:rsidR="007225BD">
        <w:rPr>
          <w:b/>
          <w:sz w:val="24"/>
        </w:rPr>
        <w:t xml:space="preserve"> </w:t>
      </w:r>
      <w:r w:rsidR="007225BD" w:rsidRPr="007225BD">
        <w:rPr>
          <w:b/>
          <w:position w:val="-14"/>
          <w:sz w:val="24"/>
        </w:rPr>
        <w:object w:dxaOrig="340" w:dyaOrig="440">
          <v:shape id="_x0000_i1098" type="#_x0000_t75" style="width:17.25pt;height:21.75pt" o:ole="">
            <v:imagedata r:id="rId140" o:title=""/>
          </v:shape>
          <o:OLEObject Type="Embed" ProgID="Equation.3" ShapeID="_x0000_i1098" DrawAspect="Content" ObjectID="_1627230270" r:id="rId141"/>
        </w:object>
      </w:r>
      <w:r w:rsidR="007225BD">
        <w:rPr>
          <w:b/>
          <w:sz w:val="24"/>
        </w:rPr>
        <w:t xml:space="preserve">  </w:t>
      </w:r>
      <w:r w:rsidR="007225BD" w:rsidRPr="007225BD">
        <w:rPr>
          <w:szCs w:val="28"/>
        </w:rPr>
        <w:t>в</w:t>
      </w:r>
      <w:r w:rsidR="007225BD">
        <w:t xml:space="preserve">  </w:t>
      </w:r>
      <w:r w:rsidR="007225BD">
        <w:rPr>
          <w:position w:val="-6"/>
          <w:sz w:val="24"/>
        </w:rPr>
        <w:object w:dxaOrig="240" w:dyaOrig="260">
          <v:shape id="_x0000_i1099" type="#_x0000_t75" style="width:12pt;height:12.75pt" o:ole="">
            <v:imagedata r:id="rId132" o:title=""/>
          </v:shape>
          <o:OLEObject Type="Embed" ProgID="Equation.3" ShapeID="_x0000_i1099" DrawAspect="Content" ObjectID="_1627230271" r:id="rId142"/>
        </w:object>
      </w:r>
      <w:r w:rsidR="007225BD">
        <w:rPr>
          <w:sz w:val="24"/>
        </w:rPr>
        <w:t xml:space="preserve"> </w:t>
      </w:r>
      <w:r w:rsidR="007225BD" w:rsidRPr="007225BD">
        <w:rPr>
          <w:szCs w:val="28"/>
        </w:rPr>
        <w:t>испытаниях</w:t>
      </w:r>
      <w:r w:rsidR="007225BD">
        <w:rPr>
          <w:szCs w:val="28"/>
        </w:rPr>
        <w:t xml:space="preserve"> </w:t>
      </w:r>
      <w:proofErr w:type="gramStart"/>
      <w:r w:rsidR="007225BD">
        <w:rPr>
          <w:szCs w:val="28"/>
        </w:rPr>
        <w:t xml:space="preserve">произойдет </w:t>
      </w:r>
      <w:r w:rsidR="007225BD" w:rsidRPr="007225BD">
        <w:rPr>
          <w:position w:val="-14"/>
          <w:sz w:val="24"/>
        </w:rPr>
        <w:object w:dxaOrig="300" w:dyaOrig="440">
          <v:shape id="_x0000_i1100" type="#_x0000_t75" style="width:15pt;height:21.75pt" o:ole="">
            <v:imagedata r:id="rId143" o:title=""/>
          </v:shape>
          <o:OLEObject Type="Embed" ProgID="Equation.3" ShapeID="_x0000_i1100" DrawAspect="Content" ObjectID="_1627230272" r:id="rId144"/>
        </w:object>
      </w:r>
      <w:r w:rsidR="007225BD">
        <w:rPr>
          <w:sz w:val="24"/>
        </w:rPr>
        <w:t xml:space="preserve"> </w:t>
      </w:r>
      <w:r w:rsidR="007225BD">
        <w:rPr>
          <w:szCs w:val="28"/>
        </w:rPr>
        <w:t>раз</w:t>
      </w:r>
      <w:proofErr w:type="gramEnd"/>
      <w:r w:rsidR="007225BD">
        <w:rPr>
          <w:szCs w:val="28"/>
        </w:rPr>
        <w:t xml:space="preserve">, </w:t>
      </w:r>
      <w:r w:rsidR="00E342A2" w:rsidRPr="007225BD">
        <w:rPr>
          <w:b/>
          <w:position w:val="-12"/>
          <w:sz w:val="24"/>
        </w:rPr>
        <w:object w:dxaOrig="1780" w:dyaOrig="380">
          <v:shape id="_x0000_i1101" type="#_x0000_t75" style="width:89.25pt;height:18.75pt" o:ole="">
            <v:imagedata r:id="rId145" o:title=""/>
          </v:shape>
          <o:OLEObject Type="Embed" ProgID="Equation.3" ShapeID="_x0000_i1101" DrawAspect="Content" ObjectID="_1627230273" r:id="rId146"/>
        </w:object>
      </w:r>
      <w:r w:rsidR="007225BD">
        <w:rPr>
          <w:szCs w:val="28"/>
        </w:rPr>
        <w:t xml:space="preserve"> </w:t>
      </w:r>
      <w:r w:rsidR="00E342A2">
        <w:rPr>
          <w:szCs w:val="28"/>
        </w:rPr>
        <w:t>о</w:t>
      </w:r>
      <w:r w:rsidRPr="007225BD">
        <w:rPr>
          <w:szCs w:val="28"/>
        </w:rPr>
        <w:t>бозначим</w:t>
      </w:r>
      <w:r>
        <w:t xml:space="preserve"> </w:t>
      </w:r>
      <w:r w:rsidR="00E342A2">
        <w:t xml:space="preserve">символом  </w:t>
      </w:r>
      <w:r w:rsidR="007225BD" w:rsidRPr="007225BD">
        <w:rPr>
          <w:position w:val="-14"/>
          <w:sz w:val="24"/>
        </w:rPr>
        <w:object w:dxaOrig="2260" w:dyaOrig="440">
          <v:shape id="_x0000_i1102" type="#_x0000_t75" style="width:113.25pt;height:21.75pt" o:ole="">
            <v:imagedata r:id="rId147" o:title=""/>
          </v:shape>
          <o:OLEObject Type="Embed" ProgID="Equation.3" ShapeID="_x0000_i1102" DrawAspect="Content" ObjectID="_1627230274" r:id="rId148"/>
        </w:object>
      </w:r>
      <w:r w:rsidR="00E342A2">
        <w:rPr>
          <w:sz w:val="32"/>
          <w:szCs w:val="32"/>
        </w:rPr>
        <w:t>.</w:t>
      </w:r>
      <w:r w:rsidR="007225BD">
        <w:rPr>
          <w:sz w:val="24"/>
          <w:lang w:val="uk-UA"/>
        </w:rPr>
        <w:t xml:space="preserve"> </w:t>
      </w:r>
      <w:r w:rsidR="00E342A2" w:rsidRPr="00F536BA">
        <w:rPr>
          <w:szCs w:val="28"/>
        </w:rPr>
        <w:t>Имеет мест</w:t>
      </w:r>
      <w:r w:rsidR="00E342A2" w:rsidRPr="00E342A2">
        <w:rPr>
          <w:szCs w:val="28"/>
          <w:lang w:val="uk-UA"/>
        </w:rPr>
        <w:t>о след</w:t>
      </w:r>
      <w:r w:rsidR="00E342A2" w:rsidRPr="00F536BA">
        <w:rPr>
          <w:szCs w:val="28"/>
        </w:rPr>
        <w:t>у</w:t>
      </w:r>
      <w:r w:rsidR="00E342A2" w:rsidRPr="00E342A2">
        <w:rPr>
          <w:szCs w:val="28"/>
          <w:lang w:val="uk-UA"/>
        </w:rPr>
        <w:t>ющая теорема.</w:t>
      </w:r>
    </w:p>
    <w:p w:rsidR="000C6AA9" w:rsidRDefault="000C6AA9" w:rsidP="00F536BA">
      <w:pPr>
        <w:pStyle w:val="4"/>
        <w:tabs>
          <w:tab w:val="clear" w:pos="1134"/>
        </w:tabs>
        <w:ind w:left="567"/>
      </w:pPr>
      <w:r>
        <w:lastRenderedPageBreak/>
        <w:t>Теорема 2</w:t>
      </w:r>
      <w:r w:rsidR="00E342A2">
        <w:t>.</w:t>
      </w:r>
    </w:p>
    <w:p w:rsidR="00E342A2" w:rsidRDefault="00E342A2" w:rsidP="00A74E65">
      <w:pPr>
        <w:pStyle w:val="MTDisplayEquation"/>
        <w:ind w:firstLine="1134"/>
      </w:pPr>
      <w:r w:rsidRPr="00E342A2">
        <w:rPr>
          <w:position w:val="-60"/>
          <w:sz w:val="24"/>
        </w:rPr>
        <w:object w:dxaOrig="6759" w:dyaOrig="1359">
          <v:shape id="_x0000_i1103" type="#_x0000_t75" style="width:338.25pt;height:68.25pt" o:ole="">
            <v:imagedata r:id="rId149" o:title=""/>
          </v:shape>
          <o:OLEObject Type="Embed" ProgID="Equation.3" ShapeID="_x0000_i1103" DrawAspect="Content" ObjectID="_1627230275" r:id="rId150"/>
        </w:object>
      </w:r>
    </w:p>
    <w:p w:rsidR="000C6AA9" w:rsidRPr="00E342A2" w:rsidRDefault="000C6AA9" w:rsidP="00531AF7">
      <w:pPr>
        <w:pStyle w:val="MTDisplayEquation"/>
        <w:spacing w:line="276" w:lineRule="auto"/>
        <w:rPr>
          <w:sz w:val="6"/>
          <w:szCs w:val="6"/>
        </w:rPr>
      </w:pPr>
    </w:p>
    <w:p w:rsidR="000C6AA9" w:rsidRPr="009D6454" w:rsidRDefault="000C6AA9" w:rsidP="00F536BA">
      <w:pPr>
        <w:pStyle w:val="7"/>
        <w:tabs>
          <w:tab w:val="clear" w:pos="1066"/>
        </w:tabs>
        <w:spacing w:line="276" w:lineRule="auto"/>
        <w:ind w:left="0" w:firstLine="709"/>
        <w:jc w:val="both"/>
        <w:rPr>
          <w:b w:val="0"/>
          <w:u w:val="none"/>
        </w:rPr>
      </w:pPr>
      <w:r>
        <w:t>Пример 1</w:t>
      </w:r>
      <w:r w:rsidR="009D6454" w:rsidRPr="009D6454">
        <w:t>.</w:t>
      </w:r>
      <w:r w:rsidR="009D6454" w:rsidRPr="009D6454">
        <w:rPr>
          <w:b w:val="0"/>
          <w:u w:val="none"/>
        </w:rPr>
        <w:t xml:space="preserve">  </w:t>
      </w:r>
      <w:r w:rsidRPr="009D6454">
        <w:rPr>
          <w:b w:val="0"/>
          <w:u w:val="none"/>
        </w:rPr>
        <w:t xml:space="preserve">Семь шаров наудачу размещаются по </w:t>
      </w:r>
      <w:r w:rsidR="00012C79">
        <w:rPr>
          <w:b w:val="0"/>
          <w:sz w:val="30"/>
          <w:szCs w:val="30"/>
          <w:u w:val="none"/>
        </w:rPr>
        <w:t>четырем</w:t>
      </w:r>
      <w:r w:rsidRPr="009D6454">
        <w:rPr>
          <w:b w:val="0"/>
          <w:u w:val="none"/>
        </w:rPr>
        <w:t xml:space="preserve"> ящикам. Найти вероятность того, что в </w:t>
      </w:r>
      <w:r w:rsidR="00012C79">
        <w:rPr>
          <w:b w:val="0"/>
          <w:sz w:val="30"/>
          <w:szCs w:val="30"/>
          <w:u w:val="none"/>
        </w:rPr>
        <w:t>первом</w:t>
      </w:r>
      <w:r w:rsidRPr="009D6454">
        <w:rPr>
          <w:b w:val="0"/>
          <w:u w:val="none"/>
        </w:rPr>
        <w:t xml:space="preserve"> ящике будет </w:t>
      </w:r>
      <w:r w:rsidRPr="00E342A2">
        <w:rPr>
          <w:b w:val="0"/>
          <w:sz w:val="30"/>
          <w:szCs w:val="30"/>
          <w:u w:val="none"/>
        </w:rPr>
        <w:t>4</w:t>
      </w:r>
      <w:r w:rsidRPr="009D6454">
        <w:rPr>
          <w:b w:val="0"/>
          <w:u w:val="none"/>
        </w:rPr>
        <w:t xml:space="preserve"> шара, во </w:t>
      </w:r>
      <w:r w:rsidR="00012C79">
        <w:rPr>
          <w:b w:val="0"/>
          <w:sz w:val="30"/>
          <w:szCs w:val="30"/>
          <w:u w:val="none"/>
        </w:rPr>
        <w:t>втором</w:t>
      </w:r>
      <w:r w:rsidRPr="009D6454">
        <w:rPr>
          <w:b w:val="0"/>
          <w:u w:val="none"/>
        </w:rPr>
        <w:t xml:space="preserve"> – </w:t>
      </w:r>
      <w:r w:rsidRPr="00E342A2">
        <w:rPr>
          <w:b w:val="0"/>
          <w:sz w:val="30"/>
          <w:szCs w:val="30"/>
          <w:u w:val="none"/>
        </w:rPr>
        <w:t>2</w:t>
      </w:r>
      <w:r w:rsidRPr="009D6454">
        <w:rPr>
          <w:b w:val="0"/>
          <w:u w:val="none"/>
        </w:rPr>
        <w:t xml:space="preserve">, в </w:t>
      </w:r>
      <w:r w:rsidR="00012C79">
        <w:rPr>
          <w:b w:val="0"/>
          <w:sz w:val="30"/>
          <w:szCs w:val="30"/>
          <w:u w:val="none"/>
        </w:rPr>
        <w:t>четвертом</w:t>
      </w:r>
      <w:r w:rsidRPr="009D6454">
        <w:rPr>
          <w:b w:val="0"/>
          <w:u w:val="none"/>
        </w:rPr>
        <w:t xml:space="preserve"> – </w:t>
      </w:r>
      <w:r w:rsidRPr="00E342A2">
        <w:rPr>
          <w:b w:val="0"/>
          <w:sz w:val="30"/>
          <w:szCs w:val="30"/>
          <w:u w:val="none"/>
        </w:rPr>
        <w:t>1</w:t>
      </w:r>
      <w:r w:rsidR="00012C79">
        <w:rPr>
          <w:b w:val="0"/>
          <w:sz w:val="30"/>
          <w:szCs w:val="30"/>
          <w:u w:val="none"/>
        </w:rPr>
        <w:t>шар</w:t>
      </w:r>
      <w:r w:rsidRPr="009D6454">
        <w:rPr>
          <w:b w:val="0"/>
          <w:u w:val="none"/>
        </w:rPr>
        <w:t>.</w:t>
      </w:r>
    </w:p>
    <w:p w:rsidR="000C6AA9" w:rsidRDefault="00012C79" w:rsidP="002830B9">
      <w:pPr>
        <w:pStyle w:val="a5"/>
        <w:spacing w:line="276" w:lineRule="auto"/>
        <w:ind w:firstLine="567"/>
      </w:pPr>
      <w:r>
        <w:rPr>
          <w:b/>
          <w:u w:val="single"/>
        </w:rPr>
        <w:t>Решение</w:t>
      </w:r>
      <w:r>
        <w:rPr>
          <w:b/>
          <w:u w:val="single"/>
          <w:lang w:val="uk-UA"/>
        </w:rPr>
        <w:t>.</w:t>
      </w:r>
      <w:r w:rsidRPr="002830B9">
        <w:rPr>
          <w:lang w:val="uk-UA"/>
        </w:rPr>
        <w:t xml:space="preserve">  </w:t>
      </w:r>
      <w:r w:rsidR="000C6AA9">
        <w:t xml:space="preserve">Схема: </w:t>
      </w:r>
      <w:r w:rsidRPr="00F536BA">
        <w:t>испытание</w:t>
      </w:r>
      <w:r>
        <w:rPr>
          <w:lang w:val="uk-UA"/>
        </w:rPr>
        <w:t xml:space="preserve"> – </w:t>
      </w:r>
      <w:r w:rsidRPr="00F536BA">
        <w:t>размещение</w:t>
      </w:r>
      <w:r>
        <w:rPr>
          <w:lang w:val="uk-UA"/>
        </w:rPr>
        <w:t xml:space="preserve"> одного шара</w:t>
      </w:r>
      <w:proofErr w:type="gramStart"/>
      <w:r>
        <w:rPr>
          <w:lang w:val="uk-UA"/>
        </w:rPr>
        <w:t xml:space="preserve">, </w:t>
      </w:r>
      <w:r>
        <w:rPr>
          <w:position w:val="-6"/>
          <w:sz w:val="24"/>
        </w:rPr>
        <w:object w:dxaOrig="720" w:dyaOrig="320">
          <v:shape id="_x0000_i1104" type="#_x0000_t75" style="width:36pt;height:15.75pt" o:ole="">
            <v:imagedata r:id="rId151" o:title=""/>
          </v:shape>
          <o:OLEObject Type="Embed" ProgID="Equation.3" ShapeID="_x0000_i1104" DrawAspect="Content" ObjectID="_1627230276" r:id="rId152"/>
        </w:object>
      </w:r>
      <w:r w:rsidRPr="00012C79">
        <w:rPr>
          <w:szCs w:val="28"/>
        </w:rPr>
        <w:t>;</w:t>
      </w:r>
      <w:proofErr w:type="gramEnd"/>
      <w:r>
        <w:rPr>
          <w:szCs w:val="28"/>
        </w:rPr>
        <w:t xml:space="preserve"> событие</w:t>
      </w:r>
      <w:r w:rsidRPr="00012C79">
        <w:rPr>
          <w:b/>
          <w:position w:val="-14"/>
          <w:sz w:val="24"/>
        </w:rPr>
        <w:object w:dxaOrig="680" w:dyaOrig="440">
          <v:shape id="_x0000_i1105" type="#_x0000_t75" style="width:33.75pt;height:21.75pt" o:ole="">
            <v:imagedata r:id="rId153" o:title=""/>
          </v:shape>
          <o:OLEObject Type="Embed" ProgID="Equation.3" ShapeID="_x0000_i1105" DrawAspect="Content" ObjectID="_1627230277" r:id="rId154"/>
        </w:object>
      </w:r>
      <w:r w:rsidR="000C6AA9">
        <w:t xml:space="preserve"> «шар попал в </w:t>
      </w:r>
      <w:r>
        <w:rPr>
          <w:position w:val="-6"/>
          <w:sz w:val="24"/>
        </w:rPr>
        <w:object w:dxaOrig="240" w:dyaOrig="345">
          <v:shape id="_x0000_i1106" type="#_x0000_t75" style="width:12pt;height:17.25pt" o:ole="">
            <v:imagedata r:id="rId27" o:title=""/>
          </v:shape>
          <o:OLEObject Type="Embed" ProgID="Equation.3" ShapeID="_x0000_i1106" DrawAspect="Content" ObjectID="_1627230278" r:id="rId155"/>
        </w:object>
      </w:r>
      <w:r>
        <w:rPr>
          <w:szCs w:val="28"/>
        </w:rPr>
        <w:t>-й</w:t>
      </w:r>
      <w:r w:rsidR="000C6AA9">
        <w:rPr>
          <w:vertAlign w:val="superscript"/>
        </w:rPr>
        <w:t xml:space="preserve"> </w:t>
      </w:r>
      <w:r w:rsidR="000C6AA9">
        <w:t xml:space="preserve">ящик», </w:t>
      </w:r>
      <w:r w:rsidRPr="00012C79">
        <w:rPr>
          <w:position w:val="-14"/>
          <w:sz w:val="24"/>
        </w:rPr>
        <w:object w:dxaOrig="1800" w:dyaOrig="440">
          <v:shape id="_x0000_i1107" type="#_x0000_t75" style="width:90pt;height:21.75pt" o:ole="">
            <v:imagedata r:id="rId156" o:title=""/>
          </v:shape>
          <o:OLEObject Type="Embed" ProgID="Equation.3" ShapeID="_x0000_i1107" DrawAspect="Content" ObjectID="_1627230279" r:id="rId157"/>
        </w:object>
      </w:r>
      <w:r w:rsidR="001E3941">
        <w:rPr>
          <w:sz w:val="24"/>
        </w:rPr>
        <w:t xml:space="preserve"> </w:t>
      </w:r>
      <w:r>
        <w:t xml:space="preserve">Применяем теорему с </w:t>
      </w:r>
      <w:r w:rsidRPr="00012C79">
        <w:rPr>
          <w:position w:val="-12"/>
          <w:sz w:val="24"/>
        </w:rPr>
        <w:object w:dxaOrig="920" w:dyaOrig="420">
          <v:shape id="_x0000_i1108" type="#_x0000_t75" style="width:45.75pt;height:21pt" o:ole="">
            <v:imagedata r:id="rId158" o:title=""/>
          </v:shape>
          <o:OLEObject Type="Embed" ProgID="Equation.3" ShapeID="_x0000_i1108" DrawAspect="Content" ObjectID="_1627230280" r:id="rId159"/>
        </w:object>
      </w:r>
      <w:r>
        <w:rPr>
          <w:sz w:val="24"/>
        </w:rPr>
        <w:t xml:space="preserve">  </w:t>
      </w:r>
      <w:r w:rsidR="001E3941" w:rsidRPr="001E3941">
        <w:rPr>
          <w:position w:val="-14"/>
          <w:sz w:val="24"/>
        </w:rPr>
        <w:object w:dxaOrig="3000" w:dyaOrig="440">
          <v:shape id="_x0000_i1109" type="#_x0000_t75" style="width:150pt;height:21.75pt" o:ole="">
            <v:imagedata r:id="rId160" o:title=""/>
          </v:shape>
          <o:OLEObject Type="Embed" ProgID="Equation.3" ShapeID="_x0000_i1109" DrawAspect="Content" ObjectID="_1627230281" r:id="rId161"/>
        </w:object>
      </w:r>
    </w:p>
    <w:p w:rsidR="001E3941" w:rsidRDefault="001E3941" w:rsidP="00A74E65">
      <w:pPr>
        <w:pStyle w:val="a5"/>
        <w:spacing w:line="276" w:lineRule="auto"/>
        <w:ind w:firstLine="1134"/>
      </w:pPr>
      <w:r w:rsidRPr="001E3941">
        <w:rPr>
          <w:position w:val="-30"/>
          <w:sz w:val="24"/>
        </w:rPr>
        <w:object w:dxaOrig="7580" w:dyaOrig="800">
          <v:shape id="_x0000_i1110" type="#_x0000_t75" style="width:378.75pt;height:39.75pt" o:ole="">
            <v:imagedata r:id="rId162" o:title=""/>
          </v:shape>
          <o:OLEObject Type="Embed" ProgID="Equation.3" ShapeID="_x0000_i1110" DrawAspect="Content" ObjectID="_1627230282" r:id="rId163"/>
        </w:object>
      </w:r>
    </w:p>
    <w:p w:rsidR="000C6AA9" w:rsidRPr="002830B9" w:rsidRDefault="000C6AA9" w:rsidP="002830B9">
      <w:pPr>
        <w:pStyle w:val="7"/>
        <w:tabs>
          <w:tab w:val="clear" w:pos="1066"/>
        </w:tabs>
        <w:spacing w:line="276" w:lineRule="auto"/>
        <w:ind w:left="0" w:firstLine="567"/>
        <w:jc w:val="both"/>
        <w:rPr>
          <w:b w:val="0"/>
          <w:u w:val="none"/>
        </w:rPr>
      </w:pPr>
      <w:r w:rsidRPr="002830B9">
        <w:t>Пример 2</w:t>
      </w:r>
      <w:r w:rsidR="002830B9" w:rsidRPr="002830B9">
        <w:t>.</w:t>
      </w:r>
      <w:r w:rsidR="002830B9">
        <w:rPr>
          <w:b w:val="0"/>
          <w:u w:val="none"/>
        </w:rPr>
        <w:t xml:space="preserve"> </w:t>
      </w:r>
      <w:r w:rsidRPr="002830B9">
        <w:rPr>
          <w:b w:val="0"/>
          <w:u w:val="none"/>
        </w:rPr>
        <w:t xml:space="preserve">В одной игре можно выиграть </w:t>
      </w:r>
      <w:r w:rsidRPr="002830B9">
        <w:rPr>
          <w:b w:val="0"/>
          <w:sz w:val="30"/>
          <w:szCs w:val="30"/>
          <w:u w:val="none"/>
        </w:rPr>
        <w:t xml:space="preserve">10, 6, 2, 0 </w:t>
      </w:r>
      <w:r w:rsidRPr="002830B9">
        <w:rPr>
          <w:b w:val="0"/>
          <w:u w:val="none"/>
        </w:rPr>
        <w:t>очков с вероятнос</w:t>
      </w:r>
      <w:r w:rsidR="002830B9">
        <w:rPr>
          <w:b w:val="0"/>
          <w:u w:val="none"/>
        </w:rPr>
        <w:t>-</w:t>
      </w:r>
      <w:r w:rsidRPr="002830B9">
        <w:rPr>
          <w:b w:val="0"/>
          <w:u w:val="none"/>
        </w:rPr>
        <w:t xml:space="preserve">тями </w:t>
      </w:r>
      <w:r w:rsidRPr="002830B9">
        <w:rPr>
          <w:b w:val="0"/>
          <w:sz w:val="30"/>
          <w:szCs w:val="30"/>
          <w:u w:val="none"/>
        </w:rPr>
        <w:t xml:space="preserve">0,1; 0,2; 0,4; 0,3 </w:t>
      </w:r>
      <w:r w:rsidRPr="002830B9">
        <w:rPr>
          <w:b w:val="0"/>
          <w:u w:val="none"/>
        </w:rPr>
        <w:t xml:space="preserve">соответственно. Какова вероятность выиграть </w:t>
      </w:r>
      <w:r w:rsidRPr="002830B9">
        <w:rPr>
          <w:b w:val="0"/>
          <w:sz w:val="30"/>
          <w:szCs w:val="30"/>
          <w:u w:val="none"/>
        </w:rPr>
        <w:t xml:space="preserve">20 </w:t>
      </w:r>
      <w:r w:rsidR="002830B9">
        <w:rPr>
          <w:b w:val="0"/>
          <w:sz w:val="30"/>
          <w:szCs w:val="30"/>
          <w:u w:val="none"/>
        </w:rPr>
        <w:t>оч</w:t>
      </w:r>
      <w:r w:rsidRPr="002830B9">
        <w:rPr>
          <w:b w:val="0"/>
          <w:u w:val="none"/>
        </w:rPr>
        <w:t>ков в пяти играх?</w:t>
      </w:r>
    </w:p>
    <w:p w:rsidR="000C6AA9" w:rsidRDefault="002830B9" w:rsidP="00531AF7">
      <w:pPr>
        <w:pStyle w:val="a5"/>
        <w:spacing w:line="276" w:lineRule="auto"/>
        <w:ind w:firstLine="567"/>
      </w:pPr>
      <w:r>
        <w:rPr>
          <w:b/>
          <w:u w:val="single"/>
        </w:rPr>
        <w:t>Решение</w:t>
      </w:r>
      <w:r>
        <w:rPr>
          <w:b/>
          <w:u w:val="single"/>
          <w:lang w:val="uk-UA"/>
        </w:rPr>
        <w:t>.</w:t>
      </w:r>
      <w:r w:rsidRPr="002830B9">
        <w:rPr>
          <w:lang w:val="uk-UA"/>
        </w:rPr>
        <w:t xml:space="preserve"> </w:t>
      </w:r>
      <w:r w:rsidR="000C6AA9">
        <w:t xml:space="preserve">Введем обозначение для </w:t>
      </w:r>
      <w:proofErr w:type="gramStart"/>
      <w:r w:rsidR="000C6AA9">
        <w:t xml:space="preserve">события </w:t>
      </w:r>
      <w:r w:rsidR="00154BE2" w:rsidRPr="00012C79">
        <w:rPr>
          <w:b/>
          <w:position w:val="-14"/>
          <w:sz w:val="24"/>
        </w:rPr>
        <w:object w:dxaOrig="680" w:dyaOrig="440">
          <v:shape id="_x0000_i1111" type="#_x0000_t75" style="width:33.75pt;height:21.75pt" o:ole="">
            <v:imagedata r:id="rId153" o:title=""/>
          </v:shape>
          <o:OLEObject Type="Embed" ProgID="Equation.3" ShapeID="_x0000_i1111" DrawAspect="Content" ObjectID="_1627230283" r:id="rId164"/>
        </w:object>
      </w:r>
      <w:r w:rsidR="000C6AA9">
        <w:t xml:space="preserve"> «</w:t>
      </w:r>
      <w:proofErr w:type="gramEnd"/>
      <w:r w:rsidR="000C6AA9">
        <w:t xml:space="preserve">выиграть в одной игре </w:t>
      </w:r>
      <w:r w:rsidR="00154BE2">
        <w:rPr>
          <w:position w:val="-6"/>
          <w:sz w:val="24"/>
        </w:rPr>
        <w:object w:dxaOrig="240" w:dyaOrig="345">
          <v:shape id="_x0000_i1112" type="#_x0000_t75" style="width:12pt;height:17.25pt" o:ole="">
            <v:imagedata r:id="rId27" o:title=""/>
          </v:shape>
          <o:OLEObject Type="Embed" ProgID="Equation.3" ShapeID="_x0000_i1112" DrawAspect="Content" ObjectID="_1627230284" r:id="rId165"/>
        </w:object>
      </w:r>
      <w:r w:rsidR="000C6AA9">
        <w:t xml:space="preserve"> очков», </w:t>
      </w:r>
      <w:r w:rsidR="00154BE2" w:rsidRPr="00154BE2">
        <w:rPr>
          <w:position w:val="-12"/>
          <w:sz w:val="24"/>
        </w:rPr>
        <w:object w:dxaOrig="1840" w:dyaOrig="400">
          <v:shape id="_x0000_i1113" type="#_x0000_t75" style="width:92.25pt;height:20.25pt" o:ole="">
            <v:imagedata r:id="rId166" o:title=""/>
          </v:shape>
          <o:OLEObject Type="Embed" ProgID="Equation.3" ShapeID="_x0000_i1113" DrawAspect="Content" ObjectID="_1627230285" r:id="rId167"/>
        </w:object>
      </w:r>
      <w:r w:rsidR="000C6AA9">
        <w:t xml:space="preserve"> Вероятности этих событий </w:t>
      </w:r>
      <w:r w:rsidRPr="00154BE2">
        <w:rPr>
          <w:position w:val="-14"/>
          <w:sz w:val="24"/>
        </w:rPr>
        <w:object w:dxaOrig="2820" w:dyaOrig="440">
          <v:shape id="_x0000_i1114" type="#_x0000_t75" style="width:141pt;height:21.75pt" o:ole="">
            <v:imagedata r:id="rId168" o:title=""/>
          </v:shape>
          <o:OLEObject Type="Embed" ProgID="Equation.3" ShapeID="_x0000_i1114" DrawAspect="Content" ObjectID="_1627230286" r:id="rId169"/>
        </w:object>
      </w:r>
      <w:r w:rsidRPr="00154BE2">
        <w:rPr>
          <w:position w:val="-14"/>
          <w:sz w:val="24"/>
        </w:rPr>
        <w:object w:dxaOrig="2520" w:dyaOrig="440">
          <v:shape id="_x0000_i1115" type="#_x0000_t75" style="width:126pt;height:21.75pt" o:ole="">
            <v:imagedata r:id="rId170" o:title=""/>
          </v:shape>
          <o:OLEObject Type="Embed" ProgID="Equation.3" ShapeID="_x0000_i1115" DrawAspect="Content" ObjectID="_1627230287" r:id="rId171"/>
        </w:object>
      </w:r>
      <w:r w:rsidR="000C6AA9">
        <w:t xml:space="preserve"> Рассмотрим варианты выигрыша </w:t>
      </w:r>
      <w:r w:rsidR="000C6AA9" w:rsidRPr="00154BE2">
        <w:rPr>
          <w:sz w:val="30"/>
          <w:szCs w:val="30"/>
        </w:rPr>
        <w:t>20</w:t>
      </w:r>
      <w:r w:rsidR="000C6AA9">
        <w:t xml:space="preserve"> очков в </w:t>
      </w:r>
      <w:r w:rsidR="000C6AA9" w:rsidRPr="00154BE2">
        <w:rPr>
          <w:sz w:val="30"/>
          <w:szCs w:val="30"/>
        </w:rPr>
        <w:t>5</w:t>
      </w:r>
      <w:r w:rsidR="000C6AA9">
        <w:t>-ти играх</w:t>
      </w:r>
      <w:r w:rsidR="00C7211C">
        <w:t>:</w:t>
      </w:r>
    </w:p>
    <w:p w:rsidR="000C6AA9" w:rsidRDefault="00C7211C" w:rsidP="00C7211C">
      <w:pPr>
        <w:pStyle w:val="a5"/>
        <w:spacing w:line="276" w:lineRule="auto"/>
        <w:ind w:firstLine="0"/>
      </w:pPr>
      <w:r w:rsidRPr="00C7211C">
        <w:rPr>
          <w:position w:val="-14"/>
          <w:sz w:val="24"/>
        </w:rPr>
        <w:object w:dxaOrig="9240" w:dyaOrig="440">
          <v:shape id="_x0000_i1116" type="#_x0000_t75" style="width:462pt;height:21.75pt" o:ole="">
            <v:imagedata r:id="rId172" o:title=""/>
          </v:shape>
          <o:OLEObject Type="Embed" ProgID="Equation.3" ShapeID="_x0000_i1116" DrawAspect="Content" ObjectID="_1627230288" r:id="rId173"/>
        </w:object>
      </w:r>
      <w:r w:rsidR="000C6AA9">
        <w:t xml:space="preserve">Искомая </w:t>
      </w:r>
      <w:proofErr w:type="gramStart"/>
      <w:r w:rsidR="000C6AA9">
        <w:t xml:space="preserve">вероятность </w:t>
      </w:r>
      <w:r w:rsidRPr="00C7211C">
        <w:rPr>
          <w:position w:val="-14"/>
          <w:sz w:val="24"/>
        </w:rPr>
        <w:object w:dxaOrig="3420" w:dyaOrig="440">
          <v:shape id="_x0000_i1117" type="#_x0000_t75" style="width:171pt;height:21.75pt" o:ole="">
            <v:imagedata r:id="rId174" o:title=""/>
          </v:shape>
          <o:OLEObject Type="Embed" ProgID="Equation.3" ShapeID="_x0000_i1117" DrawAspect="Content" ObjectID="_1627230289" r:id="rId175"/>
        </w:object>
      </w:r>
      <w:r w:rsidRPr="00C7211C"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</w:t>
      </w:r>
      <w:r w:rsidR="000C6AA9">
        <w:t>Каждую из вероятностей можно вычислить по полиномиальной формуле. Например</w:t>
      </w:r>
      <w:r>
        <w:t>:</w:t>
      </w:r>
    </w:p>
    <w:p w:rsidR="00C7211C" w:rsidRDefault="002830B9" w:rsidP="00A74E65">
      <w:pPr>
        <w:pStyle w:val="MTDisplayEquation"/>
        <w:ind w:firstLine="1134"/>
      </w:pPr>
      <w:r w:rsidRPr="00C7211C">
        <w:rPr>
          <w:position w:val="-38"/>
          <w:sz w:val="24"/>
        </w:rPr>
        <w:object w:dxaOrig="6440" w:dyaOrig="880">
          <v:shape id="_x0000_i1118" type="#_x0000_t75" style="width:321.75pt;height:44.25pt" o:ole="">
            <v:imagedata r:id="rId176" o:title=""/>
          </v:shape>
          <o:OLEObject Type="Embed" ProgID="Equation.3" ShapeID="_x0000_i1118" DrawAspect="Content" ObjectID="_1627230290" r:id="rId177"/>
        </w:object>
      </w:r>
    </w:p>
    <w:p w:rsidR="000C6AA9" w:rsidRPr="001940EF" w:rsidRDefault="000C6AA9" w:rsidP="000C6AA9">
      <w:pPr>
        <w:pStyle w:val="MTDisplayEquation"/>
        <w:rPr>
          <w:sz w:val="6"/>
          <w:szCs w:val="6"/>
        </w:rPr>
      </w:pPr>
    </w:p>
    <w:p w:rsidR="000C6AA9" w:rsidRPr="00F536BA" w:rsidRDefault="0051352D" w:rsidP="00A74E65">
      <w:pPr>
        <w:pStyle w:val="2"/>
        <w:tabs>
          <w:tab w:val="clear" w:pos="1247"/>
        </w:tabs>
        <w:spacing w:line="276" w:lineRule="auto"/>
        <w:ind w:hanging="680"/>
      </w:pPr>
      <w:bookmarkStart w:id="3" w:name="_Toc453106589"/>
      <w:r w:rsidRPr="00F536BA">
        <w:rPr>
          <w:u w:val="none"/>
          <w:lang w:val="uk-UA"/>
        </w:rPr>
        <w:t xml:space="preserve"> </w:t>
      </w:r>
      <w:r w:rsidR="00F536BA" w:rsidRPr="00F536BA">
        <w:rPr>
          <w:u w:val="none"/>
          <w:lang w:val="en-US"/>
        </w:rPr>
        <w:t xml:space="preserve"> </w:t>
      </w:r>
      <w:r w:rsidR="00A74E65">
        <w:rPr>
          <w:u w:val="none"/>
        </w:rPr>
        <w:t xml:space="preserve"> </w:t>
      </w:r>
      <w:r w:rsidR="00E342A2" w:rsidRPr="00F536BA">
        <w:rPr>
          <w:lang w:val="uk-UA"/>
        </w:rPr>
        <w:t xml:space="preserve">ІІ  </w:t>
      </w:r>
      <w:r w:rsidR="000C6AA9" w:rsidRPr="00F536BA">
        <w:t>Случай различных вероятностей</w:t>
      </w:r>
      <w:bookmarkEnd w:id="3"/>
    </w:p>
    <w:p w:rsidR="0051352D" w:rsidRDefault="000C6AA9" w:rsidP="00531AF7">
      <w:pPr>
        <w:pStyle w:val="a5"/>
        <w:spacing w:line="276" w:lineRule="auto"/>
        <w:ind w:firstLine="567"/>
      </w:pPr>
      <w:r>
        <w:t xml:space="preserve">Пусть </w:t>
      </w:r>
      <w:proofErr w:type="gramStart"/>
      <w:r>
        <w:t xml:space="preserve">производится </w:t>
      </w:r>
      <w:r w:rsidR="002830B9">
        <w:rPr>
          <w:position w:val="-6"/>
          <w:sz w:val="24"/>
        </w:rPr>
        <w:object w:dxaOrig="240" w:dyaOrig="255">
          <v:shape id="_x0000_i1119" type="#_x0000_t75" style="width:12pt;height:12.75pt" o:ole="">
            <v:imagedata r:id="rId132" o:title=""/>
          </v:shape>
          <o:OLEObject Type="Embed" ProgID="Equation.3" ShapeID="_x0000_i1119" DrawAspect="Content" ObjectID="_1627230291" r:id="rId178"/>
        </w:object>
      </w:r>
      <w:r>
        <w:t xml:space="preserve"> независимых</w:t>
      </w:r>
      <w:proofErr w:type="gramEnd"/>
      <w:r>
        <w:t xml:space="preserve"> испытаний, в каждом </w:t>
      </w:r>
      <w:r w:rsidR="002830B9">
        <w:t xml:space="preserve">из которых </w:t>
      </w:r>
      <w:r>
        <w:t xml:space="preserve">может наступить </w:t>
      </w:r>
      <w:r w:rsidR="002830B9">
        <w:t xml:space="preserve">интересующее нас событие </w:t>
      </w:r>
      <w:r w:rsidR="0051352D" w:rsidRPr="002830B9">
        <w:rPr>
          <w:b/>
          <w:position w:val="-10"/>
          <w:sz w:val="24"/>
        </w:rPr>
        <w:object w:dxaOrig="360" w:dyaOrig="360">
          <v:shape id="_x0000_i1120" type="#_x0000_t75" style="width:18pt;height:18pt" o:ole="">
            <v:imagedata r:id="rId179" o:title=""/>
          </v:shape>
          <o:OLEObject Type="Embed" ProgID="Equation.3" ShapeID="_x0000_i1120" DrawAspect="Content" ObjectID="_1627230292" r:id="rId180"/>
        </w:object>
      </w:r>
      <w:r w:rsidR="002830B9">
        <w:t xml:space="preserve"> </w:t>
      </w:r>
      <w:r>
        <w:t xml:space="preserve">причем </w:t>
      </w:r>
      <w:r w:rsidR="002830B9">
        <w:t xml:space="preserve">в </w:t>
      </w:r>
      <w:r w:rsidR="002830B9">
        <w:rPr>
          <w:position w:val="-6"/>
          <w:sz w:val="24"/>
        </w:rPr>
        <w:object w:dxaOrig="160" w:dyaOrig="300">
          <v:shape id="_x0000_i1121" type="#_x0000_t75" style="width:8.25pt;height:15pt" o:ole="">
            <v:imagedata r:id="rId181" o:title=""/>
          </v:shape>
          <o:OLEObject Type="Embed" ProgID="Equation.3" ShapeID="_x0000_i1121" DrawAspect="Content" ObjectID="_1627230293" r:id="rId182"/>
        </w:object>
      </w:r>
      <w:r w:rsidR="002830B9">
        <w:t>-ом испытании</w:t>
      </w:r>
      <w:r w:rsidR="002830B9">
        <w:rPr>
          <w:sz w:val="24"/>
        </w:rPr>
        <w:t xml:space="preserve"> </w:t>
      </w:r>
      <w:r w:rsidR="0051352D" w:rsidRPr="002830B9">
        <w:rPr>
          <w:position w:val="-14"/>
          <w:sz w:val="24"/>
        </w:rPr>
        <w:object w:dxaOrig="3140" w:dyaOrig="440">
          <v:shape id="_x0000_i1122" type="#_x0000_t75" style="width:156.75pt;height:21.75pt" o:ole="">
            <v:imagedata r:id="rId183" o:title=""/>
          </v:shape>
          <o:OLEObject Type="Embed" ProgID="Equation.3" ShapeID="_x0000_i1122" DrawAspect="Content" ObjectID="_1627230294" r:id="rId184"/>
        </w:object>
      </w:r>
      <w:r w:rsidR="00E342A2">
        <w:rPr>
          <w:lang w:val="uk-UA"/>
        </w:rPr>
        <w:t xml:space="preserve"> </w:t>
      </w:r>
      <w:r w:rsidR="0051352D">
        <w:t>Принимаем</w:t>
      </w:r>
      <w:r>
        <w:t xml:space="preserve"> без доказательства</w:t>
      </w:r>
      <w:r w:rsidR="0051352D" w:rsidRPr="0051352D">
        <w:t xml:space="preserve"> </w:t>
      </w:r>
      <w:r w:rsidR="0051352D">
        <w:t>следующую теорему.</w:t>
      </w:r>
    </w:p>
    <w:p w:rsidR="000C6AA9" w:rsidRPr="002F7EED" w:rsidRDefault="0051352D" w:rsidP="0051352D">
      <w:pPr>
        <w:pStyle w:val="a5"/>
        <w:spacing w:line="276" w:lineRule="auto"/>
        <w:ind w:firstLine="567"/>
        <w:rPr>
          <w:sz w:val="32"/>
          <w:szCs w:val="32"/>
        </w:rPr>
      </w:pPr>
      <w:r w:rsidRPr="0051352D">
        <w:rPr>
          <w:b/>
          <w:u w:val="single"/>
        </w:rPr>
        <w:t>Теорема 3.</w:t>
      </w:r>
      <w:r w:rsidRPr="009D6454">
        <w:rPr>
          <w:b/>
        </w:rPr>
        <w:t xml:space="preserve"> </w:t>
      </w:r>
      <w:proofErr w:type="gramStart"/>
      <w:r w:rsidRPr="0051352D">
        <w:t xml:space="preserve">Вероятность </w:t>
      </w:r>
      <w:r w:rsidRPr="00800266">
        <w:rPr>
          <w:b/>
          <w:position w:val="-14"/>
          <w:sz w:val="24"/>
        </w:rPr>
        <w:object w:dxaOrig="780" w:dyaOrig="440">
          <v:shape id="_x0000_i1123" type="#_x0000_t75" style="width:39pt;height:21.75pt" o:ole="">
            <v:imagedata r:id="rId72" o:title=""/>
          </v:shape>
          <o:OLEObject Type="Embed" ProgID="Equation.3" ShapeID="_x0000_i1123" DrawAspect="Content" ObjectID="_1627230295" r:id="rId185"/>
        </w:object>
      </w:r>
      <w:r w:rsidRPr="0051352D">
        <w:t xml:space="preserve"> того</w:t>
      </w:r>
      <w:proofErr w:type="gramEnd"/>
      <w:r w:rsidRPr="0051352D">
        <w:t xml:space="preserve">, что в </w:t>
      </w:r>
      <w:r>
        <w:rPr>
          <w:position w:val="-6"/>
          <w:sz w:val="24"/>
        </w:rPr>
        <w:object w:dxaOrig="240" w:dyaOrig="255">
          <v:shape id="_x0000_i1124" type="#_x0000_t75" style="width:12pt;height:12.75pt" o:ole="">
            <v:imagedata r:id="rId132" o:title=""/>
          </v:shape>
          <o:OLEObject Type="Embed" ProgID="Equation.3" ShapeID="_x0000_i1124" DrawAspect="Content" ObjectID="_1627230296" r:id="rId186"/>
        </w:object>
      </w:r>
      <w:r w:rsidRPr="0051352D">
        <w:t xml:space="preserve"> испытаниях событие </w:t>
      </w:r>
      <w:r w:rsidRPr="002830B9">
        <w:rPr>
          <w:b/>
          <w:position w:val="-10"/>
          <w:sz w:val="24"/>
        </w:rPr>
        <w:object w:dxaOrig="360" w:dyaOrig="360">
          <v:shape id="_x0000_i1125" type="#_x0000_t75" style="width:18pt;height:18pt" o:ole="">
            <v:imagedata r:id="rId179" o:title=""/>
          </v:shape>
          <o:OLEObject Type="Embed" ProgID="Equation.3" ShapeID="_x0000_i1125" DrawAspect="Content" ObjectID="_1627230297" r:id="rId187"/>
        </w:object>
      </w:r>
      <w:r w:rsidR="000C6AA9" w:rsidRPr="0051352D">
        <w:t xml:space="preserve">наступит </w:t>
      </w:r>
      <w:r>
        <w:rPr>
          <w:position w:val="-6"/>
          <w:sz w:val="24"/>
        </w:rPr>
        <w:object w:dxaOrig="240" w:dyaOrig="345">
          <v:shape id="_x0000_i1126" type="#_x0000_t75" style="width:12pt;height:17.25pt" o:ole="">
            <v:imagedata r:id="rId27" o:title=""/>
          </v:shape>
          <o:OLEObject Type="Embed" ProgID="Equation.3" ShapeID="_x0000_i1126" DrawAspect="Content" ObjectID="_1627230298" r:id="rId188"/>
        </w:object>
      </w:r>
      <w:r w:rsidR="000C6AA9" w:rsidRPr="0051352D">
        <w:t xml:space="preserve"> раз, есть коэффициент, стоящий </w:t>
      </w:r>
      <w:r w:rsidR="00A74E65">
        <w:t xml:space="preserve">при </w:t>
      </w:r>
      <w:r w:rsidR="00A74E65" w:rsidRPr="002F7EED">
        <w:rPr>
          <w:b/>
          <w:position w:val="-4"/>
          <w:sz w:val="24"/>
        </w:rPr>
        <w:object w:dxaOrig="380" w:dyaOrig="440">
          <v:shape id="_x0000_i1303" type="#_x0000_t75" style="width:18.75pt;height:21.75pt" o:ole="">
            <v:imagedata r:id="rId189" o:title=""/>
          </v:shape>
          <o:OLEObject Type="Embed" ProgID="Equation.3" ShapeID="_x0000_i1303" DrawAspect="Content" ObjectID="_1627230299" r:id="rId190"/>
        </w:object>
      </w:r>
      <w:r w:rsidR="00A74E65">
        <w:rPr>
          <w:b/>
          <w:sz w:val="24"/>
        </w:rPr>
        <w:t xml:space="preserve"> </w:t>
      </w:r>
      <w:r w:rsidR="000C6AA9" w:rsidRPr="0051352D">
        <w:t>в разложении т</w:t>
      </w:r>
      <w:r w:rsidR="00F536BA">
        <w:t xml:space="preserve">ак </w:t>
      </w:r>
      <w:r w:rsidR="000C6AA9" w:rsidRPr="0051352D">
        <w:t>н</w:t>
      </w:r>
      <w:r w:rsidR="00F536BA">
        <w:t>азываемой</w:t>
      </w:r>
      <w:r w:rsidR="000C6AA9" w:rsidRPr="0051352D">
        <w:t xml:space="preserve"> производящей функции</w:t>
      </w:r>
      <w:r w:rsidR="002F7EED">
        <w:rPr>
          <w:b/>
          <w:sz w:val="32"/>
          <w:szCs w:val="32"/>
        </w:rPr>
        <w:t>:</w:t>
      </w:r>
    </w:p>
    <w:p w:rsidR="002F7EED" w:rsidRDefault="00F536BA" w:rsidP="00A74E65">
      <w:pPr>
        <w:pStyle w:val="MTDisplayEquation"/>
        <w:tabs>
          <w:tab w:val="left" w:pos="1134"/>
        </w:tabs>
        <w:spacing w:line="276" w:lineRule="auto"/>
      </w:pPr>
      <w:r>
        <w:rPr>
          <w:b/>
          <w:sz w:val="24"/>
        </w:rPr>
        <w:lastRenderedPageBreak/>
        <w:t xml:space="preserve">    </w:t>
      </w:r>
      <w:r w:rsidR="00A74E65">
        <w:rPr>
          <w:b/>
          <w:sz w:val="24"/>
        </w:rPr>
        <w:t xml:space="preserve">  </w:t>
      </w:r>
      <w:r w:rsidR="002F7EED" w:rsidRPr="002F7EED">
        <w:rPr>
          <w:b/>
          <w:position w:val="-46"/>
          <w:sz w:val="24"/>
        </w:rPr>
        <w:object w:dxaOrig="4900" w:dyaOrig="1080">
          <v:shape id="_x0000_i1127" type="#_x0000_t75" style="width:245.25pt;height:54pt" o:ole="">
            <v:imagedata r:id="rId191" o:title=""/>
          </v:shape>
          <o:OLEObject Type="Embed" ProgID="Equation.3" ShapeID="_x0000_i1127" DrawAspect="Content" ObjectID="_1627230300" r:id="rId192"/>
        </w:object>
      </w:r>
    </w:p>
    <w:p w:rsidR="000C6AA9" w:rsidRDefault="000C6AA9" w:rsidP="002958E4">
      <w:pPr>
        <w:pStyle w:val="a5"/>
        <w:spacing w:line="276" w:lineRule="auto"/>
        <w:ind w:firstLine="0"/>
      </w:pPr>
      <w:proofErr w:type="gramStart"/>
      <w:r>
        <w:t xml:space="preserve">Или </w:t>
      </w:r>
      <w:r w:rsidR="002F7EED" w:rsidRPr="00800266">
        <w:rPr>
          <w:b/>
          <w:position w:val="-14"/>
          <w:sz w:val="24"/>
        </w:rPr>
        <w:object w:dxaOrig="2040" w:dyaOrig="540">
          <v:shape id="_x0000_i1128" type="#_x0000_t75" style="width:102pt;height:27pt" o:ole="">
            <v:imagedata r:id="rId193" o:title=""/>
          </v:shape>
          <o:OLEObject Type="Embed" ProgID="Equation.3" ShapeID="_x0000_i1128" DrawAspect="Content" ObjectID="_1627230301" r:id="rId194"/>
        </w:object>
      </w:r>
      <w:r>
        <w:t xml:space="preserve"> (</w:t>
      </w:r>
      <w:proofErr w:type="gramEnd"/>
      <w:r>
        <w:t xml:space="preserve">известная </w:t>
      </w:r>
      <w:r w:rsidR="0051352D">
        <w:t xml:space="preserve">из математического анализа </w:t>
      </w:r>
      <w:r>
        <w:t>связь коэффициент</w:t>
      </w:r>
      <w:r w:rsidR="0051352D">
        <w:t>ов</w:t>
      </w:r>
      <w:r>
        <w:t xml:space="preserve"> многочлена с его производными в нуле).</w:t>
      </w:r>
    </w:p>
    <w:p w:rsidR="000C6AA9" w:rsidRPr="009D6454" w:rsidRDefault="000C6AA9" w:rsidP="002958E4">
      <w:pPr>
        <w:pStyle w:val="7"/>
        <w:tabs>
          <w:tab w:val="clear" w:pos="1066"/>
        </w:tabs>
        <w:spacing w:line="276" w:lineRule="auto"/>
        <w:ind w:left="0" w:firstLine="567"/>
        <w:jc w:val="both"/>
        <w:rPr>
          <w:b w:val="0"/>
          <w:u w:val="none"/>
        </w:rPr>
      </w:pPr>
      <w:r>
        <w:t>Пример 3</w:t>
      </w:r>
      <w:r w:rsidR="009D6454" w:rsidRPr="009D6454">
        <w:t>.</w:t>
      </w:r>
      <w:r w:rsidR="009D6454" w:rsidRPr="009D6454">
        <w:rPr>
          <w:b w:val="0"/>
          <w:u w:val="none"/>
        </w:rPr>
        <w:t xml:space="preserve">  </w:t>
      </w:r>
      <w:r w:rsidRPr="009D6454">
        <w:rPr>
          <w:b w:val="0"/>
          <w:u w:val="none"/>
        </w:rPr>
        <w:t xml:space="preserve">Стрелок делает </w:t>
      </w:r>
      <w:r w:rsidRPr="002F7EED">
        <w:rPr>
          <w:b w:val="0"/>
          <w:sz w:val="30"/>
          <w:szCs w:val="30"/>
          <w:u w:val="none"/>
        </w:rPr>
        <w:t>5</w:t>
      </w:r>
      <w:r w:rsidRPr="009D6454">
        <w:rPr>
          <w:b w:val="0"/>
          <w:u w:val="none"/>
        </w:rPr>
        <w:t xml:space="preserve"> независимых выстрелов по мишени, причем в трех выстрелах вероятности попадания равны </w:t>
      </w:r>
      <w:r w:rsidRPr="002F7EED">
        <w:rPr>
          <w:b w:val="0"/>
          <w:sz w:val="30"/>
          <w:szCs w:val="30"/>
          <w:u w:val="none"/>
        </w:rPr>
        <w:t>0,9,</w:t>
      </w:r>
      <w:r w:rsidRPr="009D6454">
        <w:rPr>
          <w:b w:val="0"/>
          <w:u w:val="none"/>
        </w:rPr>
        <w:t xml:space="preserve"> а в двух – </w:t>
      </w:r>
      <w:r w:rsidRPr="002F7EED">
        <w:rPr>
          <w:b w:val="0"/>
          <w:sz w:val="30"/>
          <w:szCs w:val="30"/>
          <w:u w:val="none"/>
        </w:rPr>
        <w:t>0,7</w:t>
      </w:r>
      <w:r w:rsidRPr="009D6454">
        <w:rPr>
          <w:b w:val="0"/>
          <w:u w:val="none"/>
        </w:rPr>
        <w:t>.</w:t>
      </w:r>
    </w:p>
    <w:p w:rsidR="000C6AA9" w:rsidRDefault="000C6AA9" w:rsidP="00504B96">
      <w:pPr>
        <w:pStyle w:val="a5"/>
        <w:spacing w:line="360" w:lineRule="auto"/>
        <w:ind w:firstLine="567"/>
      </w:pPr>
      <w:r>
        <w:t>Производящая функция имеет вид</w:t>
      </w:r>
      <w:r w:rsidR="009B3DCF">
        <w:t>:</w:t>
      </w:r>
    </w:p>
    <w:p w:rsidR="009B3DCF" w:rsidRDefault="009B3DCF" w:rsidP="00504B96">
      <w:pPr>
        <w:pStyle w:val="MTDisplayEquation"/>
        <w:spacing w:line="360" w:lineRule="auto"/>
        <w:ind w:firstLine="0"/>
      </w:pPr>
      <w:r>
        <w:rPr>
          <w:b/>
          <w:sz w:val="24"/>
        </w:rPr>
        <w:t xml:space="preserve">    </w:t>
      </w:r>
      <w:r w:rsidR="00504B96" w:rsidRPr="009B3DCF">
        <w:rPr>
          <w:b/>
          <w:position w:val="-46"/>
          <w:sz w:val="24"/>
        </w:rPr>
        <w:object w:dxaOrig="9060" w:dyaOrig="1080">
          <v:shape id="_x0000_i1129" type="#_x0000_t75" style="width:453pt;height:54pt" o:ole="">
            <v:imagedata r:id="rId195" o:title=""/>
          </v:shape>
          <o:OLEObject Type="Embed" ProgID="Equation.3" ShapeID="_x0000_i1129" DrawAspect="Content" ObjectID="_1627230302" r:id="rId196"/>
        </w:object>
      </w:r>
    </w:p>
    <w:p w:rsidR="000C6AA9" w:rsidRDefault="000C6AA9" w:rsidP="002958E4">
      <w:pPr>
        <w:pStyle w:val="a5"/>
        <w:spacing w:line="276" w:lineRule="auto"/>
        <w:ind w:firstLine="0"/>
      </w:pPr>
      <w:r>
        <w:t xml:space="preserve">Коэффициент </w:t>
      </w:r>
      <w:proofErr w:type="gramStart"/>
      <w:r>
        <w:t xml:space="preserve">при </w:t>
      </w:r>
      <w:r w:rsidR="00504B96" w:rsidRPr="00504B96">
        <w:rPr>
          <w:b/>
          <w:position w:val="-4"/>
          <w:sz w:val="24"/>
        </w:rPr>
        <w:object w:dxaOrig="360" w:dyaOrig="440">
          <v:shape id="_x0000_i1130" type="#_x0000_t75" style="width:18pt;height:21.75pt" o:ole="">
            <v:imagedata r:id="rId197" o:title=""/>
          </v:shape>
          <o:OLEObject Type="Embed" ProgID="Equation.3" ShapeID="_x0000_i1130" DrawAspect="Content" ObjectID="_1627230303" r:id="rId198"/>
        </w:object>
      </w:r>
      <w:r>
        <w:t>:</w:t>
      </w:r>
      <w:proofErr w:type="gramEnd"/>
      <w:r w:rsidR="00504B96">
        <w:t xml:space="preserve"> </w:t>
      </w:r>
      <w:r w:rsidR="00504B96" w:rsidRPr="00504B96">
        <w:rPr>
          <w:b/>
          <w:position w:val="-12"/>
          <w:sz w:val="24"/>
        </w:rPr>
        <w:object w:dxaOrig="5860" w:dyaOrig="380">
          <v:shape id="_x0000_i1131" type="#_x0000_t75" style="width:293.25pt;height:18.75pt" o:ole="">
            <v:imagedata r:id="rId199" o:title=""/>
          </v:shape>
          <o:OLEObject Type="Embed" ProgID="Equation.3" ShapeID="_x0000_i1131" DrawAspect="Content" ObjectID="_1627230304" r:id="rId200"/>
        </w:object>
      </w:r>
      <w:r w:rsidR="00504B96">
        <w:rPr>
          <w:b/>
          <w:sz w:val="24"/>
        </w:rPr>
        <w:t xml:space="preserve"> </w:t>
      </w:r>
      <w:r w:rsidR="00504B96" w:rsidRPr="00504B96">
        <w:rPr>
          <w:szCs w:val="28"/>
        </w:rPr>
        <w:t>этот</w:t>
      </w:r>
      <w:r w:rsidR="002958E4">
        <w:rPr>
          <w:szCs w:val="28"/>
        </w:rPr>
        <w:t xml:space="preserve"> </w:t>
      </w:r>
      <w:r>
        <w:t>коэффициент ест</w:t>
      </w:r>
      <w:r w:rsidR="00531AF7">
        <w:t>ь</w:t>
      </w:r>
      <w:r>
        <w:t xml:space="preserve"> не что иное, как </w:t>
      </w:r>
      <w:r w:rsidR="00A4419E">
        <w:rPr>
          <w:b/>
          <w:position w:val="-14"/>
          <w:sz w:val="24"/>
        </w:rPr>
        <w:object w:dxaOrig="740" w:dyaOrig="440">
          <v:shape id="_x0000_i1132" type="#_x0000_t75" style="width:36.75pt;height:21.75pt" o:ole="">
            <v:imagedata r:id="rId201" o:title=""/>
          </v:shape>
          <o:OLEObject Type="Embed" ProgID="Equation.3" ShapeID="_x0000_i1132" DrawAspect="Content" ObjectID="_1627230305" r:id="rId202"/>
        </w:object>
      </w:r>
      <w:r>
        <w:t xml:space="preserve"> – вероятность трех попаданий в пяти выстрелах.</w:t>
      </w:r>
    </w:p>
    <w:p w:rsidR="00504B96" w:rsidRPr="00F536BA" w:rsidRDefault="00504B96" w:rsidP="00504B96">
      <w:pPr>
        <w:pStyle w:val="a5"/>
        <w:rPr>
          <w:sz w:val="16"/>
          <w:szCs w:val="16"/>
        </w:rPr>
      </w:pPr>
    </w:p>
    <w:p w:rsidR="00F536BA" w:rsidRDefault="00531AF7" w:rsidP="00A74E65">
      <w:pPr>
        <w:pStyle w:val="2"/>
        <w:tabs>
          <w:tab w:val="clear" w:pos="1247"/>
          <w:tab w:val="left" w:pos="1134"/>
        </w:tabs>
        <w:spacing w:after="0"/>
        <w:ind w:left="851" w:firstLine="283"/>
        <w:rPr>
          <w:sz w:val="32"/>
          <w:szCs w:val="32"/>
        </w:rPr>
      </w:pPr>
      <w:bookmarkStart w:id="4" w:name="_Toc453106590"/>
      <w:r>
        <w:rPr>
          <w:rFonts w:cs="Times New Roman"/>
          <w:sz w:val="32"/>
          <w:szCs w:val="32"/>
        </w:rPr>
        <w:t>§</w:t>
      </w:r>
      <w:r w:rsidRPr="00531AF7">
        <w:rPr>
          <w:sz w:val="32"/>
          <w:szCs w:val="32"/>
        </w:rPr>
        <w:t xml:space="preserve">3.  </w:t>
      </w:r>
      <w:r w:rsidR="000C6AA9" w:rsidRPr="000C6AA9">
        <w:rPr>
          <w:sz w:val="32"/>
          <w:szCs w:val="32"/>
        </w:rPr>
        <w:t xml:space="preserve">Наивероятнейшее число появления события </w:t>
      </w:r>
    </w:p>
    <w:p w:rsidR="000C6AA9" w:rsidRPr="000C6AA9" w:rsidRDefault="000C6AA9" w:rsidP="00931A7A">
      <w:pPr>
        <w:pStyle w:val="2"/>
        <w:tabs>
          <w:tab w:val="clear" w:pos="1247"/>
        </w:tabs>
        <w:spacing w:before="0"/>
        <w:ind w:left="2663" w:firstLine="169"/>
        <w:rPr>
          <w:sz w:val="32"/>
          <w:szCs w:val="32"/>
        </w:rPr>
      </w:pPr>
      <w:r w:rsidRPr="000C6AA9">
        <w:rPr>
          <w:sz w:val="32"/>
          <w:szCs w:val="32"/>
        </w:rPr>
        <w:t>в схеме Бернулли</w:t>
      </w:r>
      <w:bookmarkEnd w:id="4"/>
    </w:p>
    <w:p w:rsidR="000C6AA9" w:rsidRDefault="000C6AA9" w:rsidP="00A4419E">
      <w:pPr>
        <w:pStyle w:val="a5"/>
        <w:ind w:firstLine="567"/>
      </w:pPr>
      <w:r>
        <w:t xml:space="preserve">Исследуем поведение </w:t>
      </w:r>
      <w:proofErr w:type="gramStart"/>
      <w:r>
        <w:t xml:space="preserve">вероятности </w:t>
      </w:r>
      <w:r w:rsidR="00504B96">
        <w:rPr>
          <w:b/>
          <w:position w:val="-14"/>
          <w:sz w:val="24"/>
        </w:rPr>
        <w:object w:dxaOrig="780" w:dyaOrig="435">
          <v:shape id="_x0000_i1133" type="#_x0000_t75" style="width:39pt;height:21.75pt" o:ole="">
            <v:imagedata r:id="rId72" o:title=""/>
          </v:shape>
          <o:OLEObject Type="Embed" ProgID="Equation.3" ShapeID="_x0000_i1133" DrawAspect="Content" ObjectID="_1627230306" r:id="rId203"/>
        </w:object>
      </w:r>
      <w:r>
        <w:t xml:space="preserve"> в</w:t>
      </w:r>
      <w:proofErr w:type="gramEnd"/>
      <w:r>
        <w:t xml:space="preserve"> схеме Бернулли при изменении </w:t>
      </w:r>
      <w:r w:rsidR="00A4419E">
        <w:rPr>
          <w:position w:val="-6"/>
          <w:sz w:val="24"/>
        </w:rPr>
        <w:object w:dxaOrig="240" w:dyaOrig="345">
          <v:shape id="_x0000_i1134" type="#_x0000_t75" style="width:12pt;height:17.25pt" o:ole="">
            <v:imagedata r:id="rId27" o:title=""/>
          </v:shape>
          <o:OLEObject Type="Embed" ProgID="Equation.3" ShapeID="_x0000_i1134" DrawAspect="Content" ObjectID="_1627230307" r:id="rId204"/>
        </w:object>
      </w:r>
      <w:r>
        <w:t xml:space="preserve"> от </w:t>
      </w:r>
      <w:r w:rsidRPr="00A4419E">
        <w:rPr>
          <w:sz w:val="32"/>
          <w:szCs w:val="32"/>
        </w:rPr>
        <w:t>0</w:t>
      </w:r>
      <w:r>
        <w:t xml:space="preserve"> до </w:t>
      </w:r>
      <w:r w:rsidR="00A4419E">
        <w:rPr>
          <w:position w:val="-6"/>
          <w:sz w:val="24"/>
        </w:rPr>
        <w:object w:dxaOrig="240" w:dyaOrig="255">
          <v:shape id="_x0000_i1135" type="#_x0000_t75" style="width:12pt;height:12.75pt" o:ole="">
            <v:imagedata r:id="rId132" o:title=""/>
          </v:shape>
          <o:OLEObject Type="Embed" ProgID="Equation.3" ShapeID="_x0000_i1135" DrawAspect="Content" ObjectID="_1627230308" r:id="rId205"/>
        </w:object>
      </w:r>
      <w:r>
        <w:t>.</w:t>
      </w:r>
    </w:p>
    <w:p w:rsidR="00A4419E" w:rsidRDefault="00A4419E" w:rsidP="00931A7A">
      <w:pPr>
        <w:pStyle w:val="MTDisplayEquation"/>
        <w:ind w:firstLine="1134"/>
      </w:pPr>
      <w:r w:rsidRPr="00A4419E">
        <w:rPr>
          <w:b/>
          <w:position w:val="-78"/>
          <w:sz w:val="24"/>
        </w:rPr>
        <w:object w:dxaOrig="7260" w:dyaOrig="1719">
          <v:shape id="_x0000_i1136" type="#_x0000_t75" style="width:363pt;height:86.25pt" o:ole="">
            <v:imagedata r:id="rId206" o:title=""/>
          </v:shape>
          <o:OLEObject Type="Embed" ProgID="Equation.3" ShapeID="_x0000_i1136" DrawAspect="Content" ObjectID="_1627230309" r:id="rId207"/>
        </w:object>
      </w:r>
    </w:p>
    <w:p w:rsidR="000C6AA9" w:rsidRDefault="000C6AA9" w:rsidP="00A4419E">
      <w:pPr>
        <w:pStyle w:val="a5"/>
        <w:ind w:firstLine="0"/>
      </w:pPr>
      <w:r>
        <w:t>Пока правая ча</w:t>
      </w:r>
      <w:r w:rsidR="00531AF7">
        <w:t>с</w:t>
      </w:r>
      <w:r>
        <w:t xml:space="preserve">ть больше единицы </w:t>
      </w:r>
      <w:proofErr w:type="gramStart"/>
      <w:r w:rsidR="00A4419E">
        <w:t>вероятность</w:t>
      </w:r>
      <w:r>
        <w:t xml:space="preserve"> </w:t>
      </w:r>
      <w:r w:rsidR="00A4419E">
        <w:rPr>
          <w:b/>
          <w:position w:val="-14"/>
          <w:sz w:val="24"/>
        </w:rPr>
        <w:object w:dxaOrig="780" w:dyaOrig="435">
          <v:shape id="_x0000_i1137" type="#_x0000_t75" style="width:39pt;height:21.75pt" o:ole="">
            <v:imagedata r:id="rId72" o:title=""/>
          </v:shape>
          <o:OLEObject Type="Embed" ProgID="Equation.3" ShapeID="_x0000_i1137" DrawAspect="Content" ObjectID="_1627230310" r:id="rId208"/>
        </w:object>
      </w:r>
      <w:r>
        <w:t xml:space="preserve"> возрастает</w:t>
      </w:r>
      <w:proofErr w:type="gramEnd"/>
      <w:r>
        <w:t>:</w:t>
      </w:r>
    </w:p>
    <w:p w:rsidR="000C6AA9" w:rsidRDefault="00EB0FE6" w:rsidP="00931A7A">
      <w:pPr>
        <w:pStyle w:val="MTDisplayEquation"/>
        <w:spacing w:line="360" w:lineRule="auto"/>
        <w:ind w:firstLine="1134"/>
      </w:pPr>
      <w:r w:rsidRPr="00EB0FE6">
        <w:rPr>
          <w:b/>
          <w:position w:val="-36"/>
          <w:sz w:val="24"/>
        </w:rPr>
        <w:object w:dxaOrig="4980" w:dyaOrig="859">
          <v:shape id="_x0000_i1138" type="#_x0000_t75" style="width:249pt;height:42.75pt" o:ole="">
            <v:imagedata r:id="rId209" o:title=""/>
          </v:shape>
          <o:OLEObject Type="Embed" ProgID="Equation.3" ShapeID="_x0000_i1138" DrawAspect="Content" ObjectID="_1627230311" r:id="rId210"/>
        </w:object>
      </w:r>
      <w:r w:rsidR="000C6AA9">
        <w:t xml:space="preserve"> </w:t>
      </w:r>
    </w:p>
    <w:p w:rsidR="00A41599" w:rsidRDefault="000C6AA9" w:rsidP="00A41599">
      <w:pPr>
        <w:pStyle w:val="a5"/>
        <w:ind w:firstLine="0"/>
        <w:jc w:val="left"/>
      </w:pPr>
      <w:r>
        <w:t>Уч</w:t>
      </w:r>
      <w:r w:rsidR="00EB0FE6">
        <w:t>и</w:t>
      </w:r>
      <w:r>
        <w:t>т</w:t>
      </w:r>
      <w:r w:rsidR="00EB0FE6">
        <w:t>ывая</w:t>
      </w:r>
      <w:r>
        <w:t xml:space="preserve">, </w:t>
      </w:r>
      <w:proofErr w:type="gramStart"/>
      <w:r>
        <w:t xml:space="preserve">что </w:t>
      </w:r>
      <w:r w:rsidR="00EB0FE6">
        <w:t xml:space="preserve"> </w:t>
      </w:r>
      <w:r w:rsidR="00EB0FE6" w:rsidRPr="00EB0FE6">
        <w:rPr>
          <w:position w:val="-12"/>
          <w:sz w:val="24"/>
        </w:rPr>
        <w:object w:dxaOrig="1900" w:dyaOrig="400">
          <v:shape id="_x0000_i1139" type="#_x0000_t75" style="width:95.25pt;height:20.25pt" o:ole="">
            <v:imagedata r:id="rId211" o:title=""/>
          </v:shape>
          <o:OLEObject Type="Embed" ProgID="Equation.3" ShapeID="_x0000_i1139" DrawAspect="Content" ObjectID="_1627230312" r:id="rId212"/>
        </w:object>
      </w:r>
      <w:r w:rsidR="00EB0FE6">
        <w:t>,</w:t>
      </w:r>
      <w:proofErr w:type="gramEnd"/>
      <w:r w:rsidR="00EB0FE6">
        <w:t xml:space="preserve"> получим</w:t>
      </w:r>
      <w:r w:rsidR="00A41599">
        <w:t xml:space="preserve"> неравенства:</w:t>
      </w:r>
      <w:r w:rsidR="00EB0FE6">
        <w:t xml:space="preserve"> </w:t>
      </w:r>
    </w:p>
    <w:p w:rsidR="000C6AA9" w:rsidRDefault="00A41599" w:rsidP="00A41599">
      <w:pPr>
        <w:pStyle w:val="a5"/>
        <w:ind w:firstLine="567"/>
        <w:jc w:val="left"/>
        <w:rPr>
          <w:b/>
          <w:sz w:val="24"/>
        </w:rPr>
      </w:pPr>
      <w:r>
        <w:t xml:space="preserve">если  </w:t>
      </w:r>
      <w:r>
        <w:rPr>
          <w:b/>
          <w:position w:val="-14"/>
          <w:sz w:val="24"/>
        </w:rPr>
        <w:object w:dxaOrig="4360" w:dyaOrig="440">
          <v:shape id="_x0000_i1140" type="#_x0000_t75" style="width:218.25pt;height:21.75pt" o:ole="">
            <v:imagedata r:id="rId213" o:title=""/>
          </v:shape>
          <o:OLEObject Type="Embed" ProgID="Equation.3" ShapeID="_x0000_i1140" DrawAspect="Content" ObjectID="_1627230313" r:id="rId214"/>
        </w:object>
      </w:r>
    </w:p>
    <w:p w:rsidR="00A41599" w:rsidRPr="00A41599" w:rsidRDefault="00A41599" w:rsidP="00A41599">
      <w:pPr>
        <w:pStyle w:val="a5"/>
        <w:ind w:firstLine="567"/>
        <w:jc w:val="left"/>
        <w:rPr>
          <w:szCs w:val="28"/>
        </w:rPr>
      </w:pPr>
      <w:r w:rsidRPr="00A41599">
        <w:rPr>
          <w:szCs w:val="28"/>
        </w:rPr>
        <w:t>если</w:t>
      </w:r>
      <w:r>
        <w:rPr>
          <w:szCs w:val="28"/>
        </w:rPr>
        <w:t xml:space="preserve">  </w:t>
      </w:r>
      <w:r>
        <w:rPr>
          <w:b/>
          <w:position w:val="-14"/>
          <w:sz w:val="24"/>
        </w:rPr>
        <w:object w:dxaOrig="4340" w:dyaOrig="440">
          <v:shape id="_x0000_i1141" type="#_x0000_t75" style="width:216.75pt;height:21.75pt" o:ole="">
            <v:imagedata r:id="rId215" o:title=""/>
          </v:shape>
          <o:OLEObject Type="Embed" ProgID="Equation.3" ShapeID="_x0000_i1141" DrawAspect="Content" ObjectID="_1627230314" r:id="rId216"/>
        </w:object>
      </w:r>
    </w:p>
    <w:p w:rsidR="00A41599" w:rsidRPr="00A41599" w:rsidRDefault="00A41599" w:rsidP="0069267D">
      <w:pPr>
        <w:pStyle w:val="a5"/>
        <w:ind w:firstLine="0"/>
        <w:rPr>
          <w:szCs w:val="28"/>
        </w:rPr>
      </w:pPr>
      <w:proofErr w:type="gramStart"/>
      <w:r w:rsidRPr="00A41599">
        <w:rPr>
          <w:szCs w:val="28"/>
        </w:rPr>
        <w:t xml:space="preserve">Если </w:t>
      </w:r>
      <w:r w:rsidRPr="00A41599">
        <w:rPr>
          <w:position w:val="-12"/>
          <w:sz w:val="24"/>
        </w:rPr>
        <w:object w:dxaOrig="1620" w:dyaOrig="380">
          <v:shape id="_x0000_i1142" type="#_x0000_t75" style="width:81pt;height:18.75pt" o:ole="">
            <v:imagedata r:id="rId217" o:title=""/>
          </v:shape>
          <o:OLEObject Type="Embed" ProgID="Equation.3" ShapeID="_x0000_i1142" DrawAspect="Content" ObjectID="_1627230315" r:id="rId218"/>
        </w:object>
      </w:r>
      <w:r w:rsidRPr="00A41599">
        <w:rPr>
          <w:szCs w:val="28"/>
        </w:rPr>
        <w:t>,</w:t>
      </w:r>
      <w:proofErr w:type="gramEnd"/>
      <w:r w:rsidRPr="00A41599">
        <w:rPr>
          <w:szCs w:val="28"/>
        </w:rPr>
        <w:t xml:space="preserve"> </w:t>
      </w:r>
      <w:r>
        <w:rPr>
          <w:szCs w:val="28"/>
        </w:rPr>
        <w:t xml:space="preserve"> </w:t>
      </w:r>
      <w:r w:rsidRPr="00A41599">
        <w:rPr>
          <w:szCs w:val="28"/>
        </w:rPr>
        <w:t>то наивероятнейшее</w:t>
      </w:r>
      <w:r>
        <w:rPr>
          <w:szCs w:val="28"/>
        </w:rPr>
        <w:t xml:space="preserve"> </w:t>
      </w:r>
      <w:r w:rsidRPr="00A41599">
        <w:rPr>
          <w:szCs w:val="28"/>
        </w:rPr>
        <w:t xml:space="preserve">число </w:t>
      </w:r>
      <w:r w:rsidR="0069267D" w:rsidRPr="00A41599">
        <w:rPr>
          <w:position w:val="-14"/>
          <w:sz w:val="24"/>
        </w:rPr>
        <w:object w:dxaOrig="360" w:dyaOrig="440">
          <v:shape id="_x0000_i1143" type="#_x0000_t75" style="width:18pt;height:21.75pt" o:ole="">
            <v:imagedata r:id="rId219" o:title=""/>
          </v:shape>
          <o:OLEObject Type="Embed" ProgID="Equation.3" ShapeID="_x0000_i1143" DrawAspect="Content" ObjectID="_1627230316" r:id="rId220"/>
        </w:object>
      </w:r>
      <w:r w:rsidRPr="00A41599">
        <w:rPr>
          <w:szCs w:val="28"/>
        </w:rPr>
        <w:t xml:space="preserve"> одно</w:t>
      </w:r>
      <w:r w:rsidR="0069267D">
        <w:rPr>
          <w:szCs w:val="28"/>
        </w:rPr>
        <w:t>,</w:t>
      </w:r>
      <w:r w:rsidRPr="00A41599">
        <w:rPr>
          <w:szCs w:val="28"/>
        </w:rPr>
        <w:t xml:space="preserve"> </w:t>
      </w:r>
      <w:r w:rsidR="0069267D">
        <w:rPr>
          <w:szCs w:val="28"/>
        </w:rPr>
        <w:t xml:space="preserve">удовлетворяющее двойному неравенству  </w:t>
      </w:r>
      <w:r w:rsidR="0069267D" w:rsidRPr="0069267D">
        <w:rPr>
          <w:position w:val="-14"/>
          <w:sz w:val="24"/>
        </w:rPr>
        <w:object w:dxaOrig="3100" w:dyaOrig="440">
          <v:shape id="_x0000_i1144" type="#_x0000_t75" style="width:155.25pt;height:21.75pt" o:ole="">
            <v:imagedata r:id="rId221" o:title=""/>
          </v:shape>
          <o:OLEObject Type="Embed" ProgID="Equation.3" ShapeID="_x0000_i1144" DrawAspect="Content" ObjectID="_1627230317" r:id="rId222"/>
        </w:object>
      </w:r>
      <w:r w:rsidR="0069267D">
        <w:rPr>
          <w:sz w:val="24"/>
        </w:rPr>
        <w:t xml:space="preserve">   </w:t>
      </w:r>
      <w:r w:rsidRPr="00A41599">
        <w:rPr>
          <w:szCs w:val="28"/>
        </w:rPr>
        <w:t xml:space="preserve">Если </w:t>
      </w:r>
      <w:r w:rsidR="0069267D">
        <w:rPr>
          <w:szCs w:val="28"/>
        </w:rPr>
        <w:t xml:space="preserve">же  </w:t>
      </w:r>
      <w:r w:rsidR="0069267D" w:rsidRPr="00A41599">
        <w:rPr>
          <w:position w:val="-12"/>
        </w:rPr>
        <w:object w:dxaOrig="1620" w:dyaOrig="380">
          <v:shape id="_x0000_i1145" type="#_x0000_t75" style="width:81pt;height:18.75pt" o:ole="">
            <v:imagedata r:id="rId223" o:title=""/>
          </v:shape>
          <o:OLEObject Type="Embed" ProgID="Equation.3" ShapeID="_x0000_i1145" DrawAspect="Content" ObjectID="_1627230318" r:id="rId224"/>
        </w:object>
      </w:r>
      <w:r w:rsidRPr="00A41599">
        <w:rPr>
          <w:szCs w:val="28"/>
        </w:rPr>
        <w:t>, то таких чисел два:</w:t>
      </w:r>
      <w:r w:rsidR="0069267D" w:rsidRPr="0069267D">
        <w:rPr>
          <w:sz w:val="24"/>
        </w:rPr>
        <w:t xml:space="preserve"> </w:t>
      </w:r>
      <w:r w:rsidR="0069267D" w:rsidRPr="0069267D">
        <w:rPr>
          <w:position w:val="-18"/>
          <w:sz w:val="24"/>
        </w:rPr>
        <w:object w:dxaOrig="4239" w:dyaOrig="480">
          <v:shape id="_x0000_i1146" type="#_x0000_t75" style="width:212.25pt;height:24pt" o:ole="">
            <v:imagedata r:id="rId225" o:title=""/>
          </v:shape>
          <o:OLEObject Type="Embed" ProgID="Equation.3" ShapeID="_x0000_i1146" DrawAspect="Content" ObjectID="_1627230319" r:id="rId226"/>
        </w:object>
      </w:r>
    </w:p>
    <w:p w:rsidR="000C6AA9" w:rsidRDefault="000C6AA9" w:rsidP="002958E4">
      <w:pPr>
        <w:pStyle w:val="MTDisplayEquation"/>
        <w:spacing w:line="276" w:lineRule="auto"/>
        <w:ind w:firstLine="567"/>
      </w:pPr>
      <w:r>
        <w:lastRenderedPageBreak/>
        <w:t xml:space="preserve">Можно сказать: наивероятнейшее </w:t>
      </w:r>
      <w:proofErr w:type="gramStart"/>
      <w:r>
        <w:t xml:space="preserve">число </w:t>
      </w:r>
      <w:r w:rsidR="0069267D">
        <w:rPr>
          <w:position w:val="-14"/>
          <w:sz w:val="24"/>
        </w:rPr>
        <w:object w:dxaOrig="360" w:dyaOrig="435">
          <v:shape id="_x0000_i1147" type="#_x0000_t75" style="width:18pt;height:21.75pt" o:ole="">
            <v:imagedata r:id="rId219" o:title=""/>
          </v:shape>
          <o:OLEObject Type="Embed" ProgID="Equation.3" ShapeID="_x0000_i1147" DrawAspect="Content" ObjectID="_1627230320" r:id="rId227"/>
        </w:object>
      </w:r>
      <w:r>
        <w:t xml:space="preserve"> появлений</w:t>
      </w:r>
      <w:proofErr w:type="gramEnd"/>
      <w:r>
        <w:t xml:space="preserve"> события </w:t>
      </w:r>
      <w:r w:rsidR="0069267D" w:rsidRPr="0069267D">
        <w:rPr>
          <w:b/>
          <w:position w:val="-4"/>
          <w:sz w:val="24"/>
        </w:rPr>
        <w:object w:dxaOrig="279" w:dyaOrig="300">
          <v:shape id="_x0000_i1148" type="#_x0000_t75" style="width:14.25pt;height:15pt" o:ole="">
            <v:imagedata r:id="rId228" o:title=""/>
          </v:shape>
          <o:OLEObject Type="Embed" ProgID="Equation.3" ShapeID="_x0000_i1148" DrawAspect="Content" ObjectID="_1627230321" r:id="rId229"/>
        </w:object>
      </w:r>
      <w:r>
        <w:t xml:space="preserve"> в </w:t>
      </w:r>
      <w:r w:rsidR="0069267D">
        <w:rPr>
          <w:position w:val="-6"/>
          <w:sz w:val="24"/>
        </w:rPr>
        <w:object w:dxaOrig="240" w:dyaOrig="255">
          <v:shape id="_x0000_i1149" type="#_x0000_t75" style="width:12pt;height:12.75pt" o:ole="">
            <v:imagedata r:id="rId132" o:title=""/>
          </v:shape>
          <o:OLEObject Type="Embed" ProgID="Equation.3" ShapeID="_x0000_i1149" DrawAspect="Content" ObjectID="_1627230322" r:id="rId230"/>
        </w:object>
      </w:r>
      <w:r>
        <w:t xml:space="preserve"> испытаниях удовлетворяет двойному неравенству</w:t>
      </w:r>
    </w:p>
    <w:p w:rsidR="000C6AA9" w:rsidRDefault="00F536BA" w:rsidP="002958E4">
      <w:pPr>
        <w:pStyle w:val="MTDisplayEquation"/>
        <w:ind w:firstLine="1134"/>
      </w:pPr>
      <w:r>
        <w:rPr>
          <w:sz w:val="24"/>
        </w:rPr>
        <w:t xml:space="preserve">   </w:t>
      </w:r>
      <w:r w:rsidR="002958E4">
        <w:rPr>
          <w:position w:val="-14"/>
          <w:sz w:val="24"/>
        </w:rPr>
        <w:object w:dxaOrig="3060" w:dyaOrig="440">
          <v:shape id="_x0000_i1150" type="#_x0000_t75" style="width:153pt;height:21.75pt" o:ole="">
            <v:imagedata r:id="rId231" o:title=""/>
          </v:shape>
          <o:OLEObject Type="Embed" ProgID="Equation.3" ShapeID="_x0000_i1150" DrawAspect="Content" ObjectID="_1627230323" r:id="rId232"/>
        </w:object>
      </w:r>
      <w:r w:rsidR="002958E4">
        <w:t>.</w:t>
      </w:r>
    </w:p>
    <w:p w:rsidR="000C6AA9" w:rsidRDefault="000C6AA9" w:rsidP="00931A7A">
      <w:pPr>
        <w:pStyle w:val="7"/>
        <w:tabs>
          <w:tab w:val="clear" w:pos="1066"/>
        </w:tabs>
        <w:spacing w:line="276" w:lineRule="auto"/>
        <w:ind w:left="0" w:firstLine="567"/>
        <w:jc w:val="both"/>
      </w:pPr>
      <w:r>
        <w:t>Пример</w:t>
      </w:r>
      <w:r w:rsidR="009D6454" w:rsidRPr="009D6454">
        <w:t>.</w:t>
      </w:r>
      <w:r w:rsidR="009D6454" w:rsidRPr="009D6454">
        <w:rPr>
          <w:b w:val="0"/>
          <w:u w:val="none"/>
        </w:rPr>
        <w:t xml:space="preserve"> </w:t>
      </w:r>
      <w:r w:rsidRPr="009D6454">
        <w:rPr>
          <w:b w:val="0"/>
          <w:u w:val="none"/>
        </w:rPr>
        <w:t xml:space="preserve">Из урны, содержащей три шара, один из которых красный, наудачу извлекают по одному с возвращением </w:t>
      </w:r>
      <w:r w:rsidRPr="002958E4">
        <w:rPr>
          <w:b w:val="0"/>
          <w:sz w:val="30"/>
          <w:szCs w:val="30"/>
          <w:u w:val="none"/>
        </w:rPr>
        <w:t>50</w:t>
      </w:r>
      <w:r w:rsidRPr="009D6454">
        <w:rPr>
          <w:b w:val="0"/>
          <w:u w:val="none"/>
        </w:rPr>
        <w:t xml:space="preserve"> шаров.</w:t>
      </w:r>
    </w:p>
    <w:p w:rsidR="00CE2421" w:rsidRPr="00CE2421" w:rsidRDefault="000C6AA9" w:rsidP="00931A7A">
      <w:pPr>
        <w:pStyle w:val="a5"/>
        <w:spacing w:line="276" w:lineRule="auto"/>
        <w:ind w:firstLine="567"/>
        <w:rPr>
          <w:szCs w:val="28"/>
        </w:rPr>
      </w:pPr>
      <w:r>
        <w:t xml:space="preserve">Если </w:t>
      </w:r>
      <w:proofErr w:type="gramStart"/>
      <w:r>
        <w:t xml:space="preserve">событие </w:t>
      </w:r>
      <w:r w:rsidR="002958E4" w:rsidRPr="002958E4">
        <w:rPr>
          <w:b/>
          <w:position w:val="-4"/>
          <w:sz w:val="24"/>
        </w:rPr>
        <w:object w:dxaOrig="540" w:dyaOrig="300">
          <v:shape id="_x0000_i1151" type="#_x0000_t75" style="width:27pt;height:15pt" o:ole="">
            <v:imagedata r:id="rId233" o:title=""/>
          </v:shape>
          <o:OLEObject Type="Embed" ProgID="Equation.3" ShapeID="_x0000_i1151" DrawAspect="Content" ObjectID="_1627230324" r:id="rId234"/>
        </w:object>
      </w:r>
      <w:r>
        <w:t xml:space="preserve"> «</w:t>
      </w:r>
      <w:proofErr w:type="gramEnd"/>
      <w:r>
        <w:t xml:space="preserve">извлечение красного шара», то </w:t>
      </w:r>
      <w:r w:rsidR="00CE2421" w:rsidRPr="00CE2421">
        <w:rPr>
          <w:b/>
          <w:position w:val="-12"/>
          <w:sz w:val="24"/>
        </w:rPr>
        <w:object w:dxaOrig="2020" w:dyaOrig="420">
          <v:shape id="_x0000_i1152" type="#_x0000_t75" style="width:101.25pt;height:21pt" o:ole="">
            <v:imagedata r:id="rId235" o:title=""/>
          </v:shape>
          <o:OLEObject Type="Embed" ProgID="Equation.3" ShapeID="_x0000_i1152" DrawAspect="Content" ObjectID="_1627230325" r:id="rId236"/>
        </w:object>
      </w:r>
      <w:r w:rsidR="00CE2421" w:rsidRPr="00CE2421">
        <w:rPr>
          <w:b/>
          <w:position w:val="-12"/>
          <w:sz w:val="24"/>
        </w:rPr>
        <w:object w:dxaOrig="1060" w:dyaOrig="420">
          <v:shape id="_x0000_i1153" type="#_x0000_t75" style="width:53.25pt;height:21pt" o:ole="">
            <v:imagedata r:id="rId237" o:title=""/>
          </v:shape>
          <o:OLEObject Type="Embed" ProgID="Equation.3" ShapeID="_x0000_i1153" DrawAspect="Content" ObjectID="_1627230326" r:id="rId238"/>
        </w:object>
      </w:r>
      <w:r>
        <w:t xml:space="preserve"> Наивероятнейшее число извлеченных </w:t>
      </w:r>
      <w:r w:rsidR="00CE2421">
        <w:t xml:space="preserve">красных </w:t>
      </w:r>
      <w:r>
        <w:t xml:space="preserve">шаров удовлетворяет </w:t>
      </w:r>
      <w:r w:rsidR="00CE2421">
        <w:t xml:space="preserve">двойному </w:t>
      </w:r>
      <w:r>
        <w:t>неравенству</w:t>
      </w:r>
      <w:r w:rsidR="00CE2421">
        <w:t xml:space="preserve">: </w:t>
      </w:r>
      <w:r w:rsidR="00CE2421">
        <w:rPr>
          <w:position w:val="-14"/>
          <w:sz w:val="24"/>
        </w:rPr>
        <w:object w:dxaOrig="4040" w:dyaOrig="440">
          <v:shape id="_x0000_i1154" type="#_x0000_t75" style="width:201.75pt;height:21.75pt" o:ole="">
            <v:imagedata r:id="rId239" o:title=""/>
          </v:shape>
          <o:OLEObject Type="Embed" ProgID="Equation.3" ShapeID="_x0000_i1154" DrawAspect="Content" ObjectID="_1627230327" r:id="rId240"/>
        </w:object>
      </w:r>
      <w:r w:rsidR="00CE2421">
        <w:rPr>
          <w:sz w:val="24"/>
        </w:rPr>
        <w:t xml:space="preserve">, </w:t>
      </w:r>
      <w:r w:rsidR="00CE2421">
        <w:rPr>
          <w:szCs w:val="28"/>
        </w:rPr>
        <w:t xml:space="preserve">т.е. </w:t>
      </w:r>
      <w:r w:rsidR="00CE2421" w:rsidRPr="00CE2421">
        <w:rPr>
          <w:position w:val="-18"/>
          <w:sz w:val="24"/>
        </w:rPr>
        <w:object w:dxaOrig="1200" w:dyaOrig="480">
          <v:shape id="_x0000_i1155" type="#_x0000_t75" style="width:60pt;height:24pt" o:ole="">
            <v:imagedata r:id="rId241" o:title=""/>
          </v:shape>
          <o:OLEObject Type="Embed" ProgID="Equation.3" ShapeID="_x0000_i1155" DrawAspect="Content" ObjectID="_1627230328" r:id="rId242"/>
        </w:object>
      </w:r>
      <w:r w:rsidR="00CE2421">
        <w:rPr>
          <w:sz w:val="24"/>
        </w:rPr>
        <w:t xml:space="preserve"> </w:t>
      </w:r>
      <w:r w:rsidR="00CE2421" w:rsidRPr="00CE2421">
        <w:rPr>
          <w:szCs w:val="28"/>
        </w:rPr>
        <w:t>и</w:t>
      </w:r>
      <w:r w:rsidR="00CE2421">
        <w:rPr>
          <w:szCs w:val="28"/>
        </w:rPr>
        <w:t xml:space="preserve"> </w:t>
      </w:r>
      <w:r w:rsidR="00CE2421" w:rsidRPr="00CE2421">
        <w:rPr>
          <w:position w:val="-18"/>
          <w:sz w:val="24"/>
        </w:rPr>
        <w:object w:dxaOrig="1280" w:dyaOrig="480">
          <v:shape id="_x0000_i1156" type="#_x0000_t75" style="width:63.75pt;height:24pt" o:ole="">
            <v:imagedata r:id="rId243" o:title=""/>
          </v:shape>
          <o:OLEObject Type="Embed" ProgID="Equation.3" ShapeID="_x0000_i1156" DrawAspect="Content" ObjectID="_1627230329" r:id="rId244"/>
        </w:object>
      </w:r>
    </w:p>
    <w:p w:rsidR="000C6AA9" w:rsidRDefault="000C6AA9" w:rsidP="00CE2421">
      <w:pPr>
        <w:pStyle w:val="a5"/>
        <w:ind w:firstLine="567"/>
      </w:pPr>
      <w:r>
        <w:t xml:space="preserve">Вычислим эту наибольшую вероятность </w:t>
      </w:r>
    </w:p>
    <w:p w:rsidR="000C6AA9" w:rsidRDefault="0078077A" w:rsidP="00931A7A">
      <w:pPr>
        <w:pStyle w:val="MTDisplayEquation"/>
        <w:ind w:firstLine="1134"/>
      </w:pPr>
      <w:r w:rsidRPr="00CE2421">
        <w:rPr>
          <w:b/>
          <w:position w:val="-14"/>
          <w:sz w:val="24"/>
        </w:rPr>
        <w:object w:dxaOrig="4880" w:dyaOrig="540">
          <v:shape id="_x0000_i1157" type="#_x0000_t75" style="width:243.75pt;height:27pt" o:ole="">
            <v:imagedata r:id="rId245" o:title=""/>
          </v:shape>
          <o:OLEObject Type="Embed" ProgID="Equation.3" ShapeID="_x0000_i1157" DrawAspect="Content" ObjectID="_1627230330" r:id="rId246"/>
        </w:object>
      </w:r>
      <w:r w:rsidR="000C6AA9">
        <w:tab/>
      </w:r>
    </w:p>
    <w:p w:rsidR="00F536BA" w:rsidRPr="00F536BA" w:rsidRDefault="00F536BA" w:rsidP="00F536BA">
      <w:pPr>
        <w:pStyle w:val="a5"/>
        <w:rPr>
          <w:sz w:val="16"/>
          <w:szCs w:val="16"/>
        </w:rPr>
      </w:pPr>
    </w:p>
    <w:p w:rsidR="000C6AA9" w:rsidRPr="00F154EE" w:rsidRDefault="00531AF7" w:rsidP="00931A7A">
      <w:pPr>
        <w:pStyle w:val="2"/>
        <w:tabs>
          <w:tab w:val="clear" w:pos="1247"/>
        </w:tabs>
        <w:spacing w:line="276" w:lineRule="auto"/>
        <w:ind w:hanging="113"/>
        <w:rPr>
          <w:sz w:val="32"/>
          <w:szCs w:val="32"/>
        </w:rPr>
      </w:pPr>
      <w:bookmarkStart w:id="5" w:name="_Toc453106591"/>
      <w:r>
        <w:rPr>
          <w:rFonts w:cs="Times New Roman"/>
          <w:sz w:val="32"/>
          <w:szCs w:val="32"/>
        </w:rPr>
        <w:t>§</w:t>
      </w:r>
      <w:r>
        <w:rPr>
          <w:sz w:val="32"/>
          <w:szCs w:val="32"/>
        </w:rPr>
        <w:t xml:space="preserve">4.  </w:t>
      </w:r>
      <w:r w:rsidR="000C6AA9" w:rsidRPr="00F154EE">
        <w:rPr>
          <w:sz w:val="32"/>
          <w:szCs w:val="32"/>
        </w:rPr>
        <w:t>Приближенные формулы для схемы Бернулли</w:t>
      </w:r>
      <w:bookmarkEnd w:id="5"/>
    </w:p>
    <w:p w:rsidR="000C6AA9" w:rsidRDefault="000C6AA9" w:rsidP="00931A7A">
      <w:pPr>
        <w:pStyle w:val="a5"/>
        <w:spacing w:line="276" w:lineRule="auto"/>
        <w:ind w:firstLine="567"/>
      </w:pPr>
      <w:proofErr w:type="gramStart"/>
      <w:r>
        <w:t xml:space="preserve">Если </w:t>
      </w:r>
      <w:r w:rsidR="00DA5C1E">
        <w:rPr>
          <w:position w:val="-6"/>
          <w:sz w:val="24"/>
        </w:rPr>
        <w:object w:dxaOrig="240" w:dyaOrig="260">
          <v:shape id="_x0000_i1158" type="#_x0000_t75" style="width:12pt;height:12.75pt" o:ole="">
            <v:imagedata r:id="rId247" o:title=""/>
          </v:shape>
          <o:OLEObject Type="Embed" ProgID="Equation.3" ShapeID="_x0000_i1158" DrawAspect="Content" ObjectID="_1627230331" r:id="rId248"/>
        </w:object>
      </w:r>
      <w:r>
        <w:t xml:space="preserve"> велико</w:t>
      </w:r>
      <w:proofErr w:type="gramEnd"/>
      <w:r>
        <w:t xml:space="preserve"> или одновременно </w:t>
      </w:r>
      <w:r w:rsidR="0078077A">
        <w:rPr>
          <w:position w:val="-6"/>
          <w:sz w:val="24"/>
        </w:rPr>
        <w:object w:dxaOrig="240" w:dyaOrig="255">
          <v:shape id="_x0000_i1159" type="#_x0000_t75" style="width:12pt;height:12.75pt" o:ole="">
            <v:imagedata r:id="rId132" o:title=""/>
          </v:shape>
          <o:OLEObject Type="Embed" ProgID="Equation.3" ShapeID="_x0000_i1159" DrawAspect="Content" ObjectID="_1627230332" r:id="rId249"/>
        </w:object>
      </w:r>
      <w:r>
        <w:t xml:space="preserve"> велико и </w:t>
      </w:r>
      <w:r w:rsidR="0078077A" w:rsidRPr="0078077A">
        <w:rPr>
          <w:position w:val="-12"/>
          <w:sz w:val="24"/>
        </w:rPr>
        <w:object w:dxaOrig="279" w:dyaOrig="320">
          <v:shape id="_x0000_i1160" type="#_x0000_t75" style="width:14.25pt;height:15.75pt" o:ole="">
            <v:imagedata r:id="rId250" o:title=""/>
          </v:shape>
          <o:OLEObject Type="Embed" ProgID="Equation.3" ShapeID="_x0000_i1160" DrawAspect="Content" ObjectID="_1627230333" r:id="rId251"/>
        </w:object>
      </w:r>
      <w:r>
        <w:t xml:space="preserve"> мало, формула Бернулли требует больших вычислений</w:t>
      </w:r>
      <w:r w:rsidR="0078077A">
        <w:t>,</w:t>
      </w:r>
      <w:r>
        <w:t xml:space="preserve"> особенно для </w:t>
      </w:r>
      <w:r w:rsidR="0078077A" w:rsidRPr="0078077A">
        <w:rPr>
          <w:position w:val="-12"/>
          <w:sz w:val="24"/>
        </w:rPr>
        <w:object w:dxaOrig="1240" w:dyaOrig="420">
          <v:shape id="_x0000_i1161" type="#_x0000_t75" style="width:62.25pt;height:21pt" o:ole="">
            <v:imagedata r:id="rId252" o:title=""/>
          </v:shape>
          <o:OLEObject Type="Embed" ProgID="Equation.3" ShapeID="_x0000_i1161" DrawAspect="Content" ObjectID="_1627230334" r:id="rId253"/>
        </w:object>
      </w:r>
      <w:r>
        <w:t>.</w:t>
      </w:r>
    </w:p>
    <w:p w:rsidR="000C6AA9" w:rsidRDefault="00F536BA" w:rsidP="00F536BA">
      <w:pPr>
        <w:pStyle w:val="3"/>
        <w:tabs>
          <w:tab w:val="clear" w:pos="1247"/>
        </w:tabs>
        <w:spacing w:before="0"/>
        <w:ind w:hanging="680"/>
        <w:rPr>
          <w:b w:val="0"/>
          <w:u w:val="none"/>
        </w:rPr>
      </w:pPr>
      <w:r w:rsidRPr="00F536BA">
        <w:rPr>
          <w:u w:val="none"/>
        </w:rPr>
        <w:t xml:space="preserve"> </w:t>
      </w:r>
      <w:r w:rsidR="00931A7A">
        <w:rPr>
          <w:u w:val="none"/>
        </w:rPr>
        <w:t xml:space="preserve"> </w:t>
      </w:r>
      <w:r w:rsidRPr="00F536BA">
        <w:rPr>
          <w:u w:val="none"/>
        </w:rPr>
        <w:t xml:space="preserve"> </w:t>
      </w:r>
      <w:proofErr w:type="gramStart"/>
      <w:r w:rsidR="00531AF7">
        <w:rPr>
          <w:lang w:val="en-US"/>
        </w:rPr>
        <w:t>I</w:t>
      </w:r>
      <w:r w:rsidR="00531AF7" w:rsidRPr="00531AF7">
        <w:t xml:space="preserve">  </w:t>
      </w:r>
      <w:r w:rsidR="000C6AA9">
        <w:t>Формула</w:t>
      </w:r>
      <w:proofErr w:type="gramEnd"/>
      <w:r w:rsidR="000C6AA9">
        <w:t xml:space="preserve"> Пуассона</w:t>
      </w:r>
      <w:r w:rsidR="000C6AA9">
        <w:rPr>
          <w:b w:val="0"/>
          <w:u w:val="none"/>
        </w:rPr>
        <w:t xml:space="preserve">  (закон редких явлений)</w:t>
      </w:r>
      <w:r w:rsidR="00931A7A">
        <w:rPr>
          <w:b w:val="0"/>
          <w:u w:val="none"/>
        </w:rPr>
        <w:t>.</w:t>
      </w:r>
    </w:p>
    <w:p w:rsidR="000C6AA9" w:rsidRDefault="000C6AA9" w:rsidP="00C52FAD">
      <w:pPr>
        <w:pStyle w:val="a5"/>
        <w:spacing w:line="360" w:lineRule="auto"/>
        <w:ind w:firstLine="567"/>
      </w:pPr>
      <w:proofErr w:type="gramStart"/>
      <w:r>
        <w:t xml:space="preserve">Обозначим </w:t>
      </w:r>
      <w:r w:rsidR="0078077A" w:rsidRPr="0078077A">
        <w:rPr>
          <w:position w:val="-12"/>
          <w:sz w:val="24"/>
        </w:rPr>
        <w:object w:dxaOrig="1120" w:dyaOrig="380">
          <v:shape id="_x0000_i1162" type="#_x0000_t75" style="width:56.25pt;height:18.75pt" o:ole="">
            <v:imagedata r:id="rId254" o:title=""/>
          </v:shape>
          <o:OLEObject Type="Embed" ProgID="Equation.3" ShapeID="_x0000_i1162" DrawAspect="Content" ObjectID="_1627230335" r:id="rId255"/>
        </w:object>
      </w:r>
      <w:r>
        <w:t xml:space="preserve"> и</w:t>
      </w:r>
      <w:proofErr w:type="gramEnd"/>
      <w:r>
        <w:t xml:space="preserve"> перепишем </w:t>
      </w:r>
      <w:r w:rsidR="0078077A">
        <w:rPr>
          <w:b/>
          <w:position w:val="-14"/>
          <w:sz w:val="24"/>
        </w:rPr>
        <w:object w:dxaOrig="780" w:dyaOrig="435">
          <v:shape id="_x0000_i1163" type="#_x0000_t75" style="width:39pt;height:21.75pt" o:ole="">
            <v:imagedata r:id="rId72" o:title=""/>
          </v:shape>
          <o:OLEObject Type="Embed" ProgID="Equation.3" ShapeID="_x0000_i1163" DrawAspect="Content" ObjectID="_1627230336" r:id="rId256"/>
        </w:object>
      </w:r>
      <w:r>
        <w:t xml:space="preserve"> заменив </w:t>
      </w:r>
      <w:r w:rsidR="0078077A" w:rsidRPr="0078077A">
        <w:rPr>
          <w:position w:val="-12"/>
          <w:sz w:val="24"/>
        </w:rPr>
        <w:object w:dxaOrig="279" w:dyaOrig="320">
          <v:shape id="_x0000_i1164" type="#_x0000_t75" style="width:14.25pt;height:15.75pt" o:ole="">
            <v:imagedata r:id="rId257" o:title=""/>
          </v:shape>
          <o:OLEObject Type="Embed" ProgID="Equation.3" ShapeID="_x0000_i1164" DrawAspect="Content" ObjectID="_1627230337" r:id="rId258"/>
        </w:object>
      </w:r>
      <w:r>
        <w:t xml:space="preserve"> на </w:t>
      </w:r>
      <w:r w:rsidR="0078077A" w:rsidRPr="0078077A">
        <w:rPr>
          <w:position w:val="-12"/>
          <w:sz w:val="24"/>
        </w:rPr>
        <w:object w:dxaOrig="639" w:dyaOrig="420">
          <v:shape id="_x0000_i1165" type="#_x0000_t75" style="width:32.25pt;height:21pt" o:ole="">
            <v:imagedata r:id="rId259" o:title=""/>
          </v:shape>
          <o:OLEObject Type="Embed" ProgID="Equation.3" ShapeID="_x0000_i1165" DrawAspect="Content" ObjectID="_1627230338" r:id="rId260"/>
        </w:object>
      </w:r>
    </w:p>
    <w:p w:rsidR="00C52FAD" w:rsidRPr="00C52FAD" w:rsidRDefault="000C6AA9" w:rsidP="000C6AA9">
      <w:pPr>
        <w:pStyle w:val="MTDisplayEquation"/>
        <w:rPr>
          <w:sz w:val="32"/>
          <w:szCs w:val="32"/>
        </w:rPr>
      </w:pPr>
      <w:r>
        <w:tab/>
      </w:r>
      <w:r w:rsidR="00C52FAD" w:rsidRPr="00C52FAD">
        <w:rPr>
          <w:b/>
          <w:position w:val="-38"/>
          <w:sz w:val="24"/>
        </w:rPr>
        <w:object w:dxaOrig="6520" w:dyaOrig="999">
          <v:shape id="_x0000_i1166" type="#_x0000_t75" style="width:326.25pt;height:50.25pt" o:ole="">
            <v:imagedata r:id="rId261" o:title=""/>
          </v:shape>
          <o:OLEObject Type="Embed" ProgID="Equation.3" ShapeID="_x0000_i1166" DrawAspect="Content" ObjectID="_1627230339" r:id="rId262"/>
        </w:object>
      </w:r>
      <w:r w:rsidR="00C52FAD" w:rsidRPr="00C52FAD">
        <w:rPr>
          <w:sz w:val="32"/>
          <w:szCs w:val="32"/>
        </w:rPr>
        <w:t>.</w:t>
      </w:r>
    </w:p>
    <w:p w:rsidR="000C6AA9" w:rsidRDefault="000C6AA9" w:rsidP="00531AF7">
      <w:pPr>
        <w:pStyle w:val="a5"/>
        <w:ind w:firstLine="567"/>
        <w:rPr>
          <w:sz w:val="32"/>
          <w:szCs w:val="32"/>
        </w:rPr>
      </w:pPr>
      <w:r>
        <w:t xml:space="preserve">Чтобы получить приближенную формулу, найдем </w:t>
      </w:r>
      <w:r w:rsidR="00C52FAD" w:rsidRPr="00C52FAD">
        <w:rPr>
          <w:b/>
          <w:position w:val="-32"/>
          <w:sz w:val="24"/>
        </w:rPr>
        <w:object w:dxaOrig="1440" w:dyaOrig="620">
          <v:shape id="_x0000_i1167" type="#_x0000_t75" style="width:1in;height:30.75pt" o:ole="">
            <v:imagedata r:id="rId263" o:title=""/>
          </v:shape>
          <o:OLEObject Type="Embed" ProgID="Equation.3" ShapeID="_x0000_i1167" DrawAspect="Content" ObjectID="_1627230340" r:id="rId264"/>
        </w:object>
      </w:r>
      <w:r>
        <w:t xml:space="preserve"> при условии</w:t>
      </w:r>
      <w:r w:rsidR="006051CD">
        <w:t>,</w:t>
      </w:r>
      <w:r>
        <w:t xml:space="preserve"> </w:t>
      </w:r>
      <w:proofErr w:type="gramStart"/>
      <w:r>
        <w:t xml:space="preserve">что </w:t>
      </w:r>
      <w:r w:rsidR="00C52FAD" w:rsidRPr="0078077A">
        <w:rPr>
          <w:position w:val="-12"/>
          <w:sz w:val="24"/>
        </w:rPr>
        <w:object w:dxaOrig="2120" w:dyaOrig="380">
          <v:shape id="_x0000_i1168" type="#_x0000_t75" style="width:106.5pt;height:18.75pt" o:ole="">
            <v:imagedata r:id="rId265" o:title=""/>
          </v:shape>
          <o:OLEObject Type="Embed" ProgID="Equation.3" ShapeID="_x0000_i1168" DrawAspect="Content" ObjectID="_1627230341" r:id="rId266"/>
        </w:object>
      </w:r>
      <w:r w:rsidR="00C52FAD" w:rsidRPr="00C52FAD">
        <w:rPr>
          <w:sz w:val="32"/>
          <w:szCs w:val="32"/>
        </w:rPr>
        <w:t>:</w:t>
      </w:r>
      <w:proofErr w:type="gramEnd"/>
    </w:p>
    <w:p w:rsidR="00C52FAD" w:rsidRDefault="006051CD" w:rsidP="00531AF7">
      <w:pPr>
        <w:pStyle w:val="a5"/>
        <w:ind w:firstLine="567"/>
        <w:rPr>
          <w:sz w:val="32"/>
          <w:szCs w:val="32"/>
        </w:rPr>
      </w:pPr>
      <w:r w:rsidRPr="00C52FAD">
        <w:rPr>
          <w:b/>
          <w:position w:val="-152"/>
          <w:sz w:val="24"/>
        </w:rPr>
        <w:object w:dxaOrig="8559" w:dyaOrig="3180">
          <v:shape id="_x0000_i1169" type="#_x0000_t75" style="width:428.25pt;height:159pt" o:ole="">
            <v:imagedata r:id="rId267" o:title=""/>
          </v:shape>
          <o:OLEObject Type="Embed" ProgID="Equation.3" ShapeID="_x0000_i1169" DrawAspect="Content" ObjectID="_1627230342" r:id="rId268"/>
        </w:object>
      </w:r>
    </w:p>
    <w:p w:rsidR="00DA5C1E" w:rsidRPr="00DA5C1E" w:rsidRDefault="00DA5C1E" w:rsidP="00DA5C1E">
      <w:pPr>
        <w:pStyle w:val="a5"/>
        <w:ind w:firstLine="426"/>
        <w:rPr>
          <w:szCs w:val="28"/>
        </w:rPr>
      </w:pPr>
      <w:r w:rsidRPr="00DA5C1E">
        <w:rPr>
          <w:b/>
          <w:position w:val="-64"/>
          <w:sz w:val="24"/>
        </w:rPr>
        <w:object w:dxaOrig="5580" w:dyaOrig="1540">
          <v:shape id="_x0000_i1170" type="#_x0000_t75" style="width:279pt;height:77.25pt" o:ole="">
            <v:imagedata r:id="rId269" o:title=""/>
          </v:shape>
          <o:OLEObject Type="Embed" ProgID="Equation.3" ShapeID="_x0000_i1170" DrawAspect="Content" ObjectID="_1627230343" r:id="rId270"/>
        </w:object>
      </w:r>
      <w:r w:rsidRPr="00DA5C1E">
        <w:rPr>
          <w:sz w:val="30"/>
          <w:szCs w:val="30"/>
        </w:rPr>
        <w:t>(2</w:t>
      </w:r>
      <w:proofErr w:type="gramStart"/>
      <w:r>
        <w:rPr>
          <w:sz w:val="30"/>
          <w:szCs w:val="30"/>
          <w:vertAlign w:val="superscript"/>
        </w:rPr>
        <w:t xml:space="preserve">й </w:t>
      </w:r>
      <w:r>
        <w:rPr>
          <w:sz w:val="30"/>
          <w:szCs w:val="30"/>
        </w:rPr>
        <w:t xml:space="preserve"> </w:t>
      </w:r>
      <w:r>
        <w:rPr>
          <w:szCs w:val="28"/>
        </w:rPr>
        <w:t>замечательный</w:t>
      </w:r>
      <w:proofErr w:type="gramEnd"/>
      <w:r>
        <w:rPr>
          <w:szCs w:val="28"/>
        </w:rPr>
        <w:t xml:space="preserve"> предел).</w:t>
      </w:r>
    </w:p>
    <w:p w:rsidR="000C6AA9" w:rsidRPr="00DA5C1E" w:rsidRDefault="000C6AA9" w:rsidP="002D63F6">
      <w:pPr>
        <w:pStyle w:val="4"/>
        <w:tabs>
          <w:tab w:val="clear" w:pos="1134"/>
        </w:tabs>
        <w:spacing w:line="276" w:lineRule="auto"/>
        <w:ind w:left="0" w:firstLine="567"/>
        <w:jc w:val="both"/>
        <w:rPr>
          <w:b w:val="0"/>
          <w:bCs w:val="0"/>
          <w:u w:val="none"/>
        </w:rPr>
      </w:pPr>
      <w:r>
        <w:lastRenderedPageBreak/>
        <w:t>Теорема</w:t>
      </w:r>
      <w:r w:rsidRPr="00C52FAD">
        <w:t xml:space="preserve"> 1</w:t>
      </w:r>
      <w:r>
        <w:rPr>
          <w:b w:val="0"/>
          <w:u w:val="none"/>
        </w:rPr>
        <w:t xml:space="preserve"> (Пуассон</w:t>
      </w:r>
      <w:r w:rsidR="00931A7A">
        <w:rPr>
          <w:b w:val="0"/>
          <w:u w:val="none"/>
        </w:rPr>
        <w:t>,</w:t>
      </w:r>
      <w:r w:rsidR="00931A7A">
        <w:rPr>
          <w:b w:val="0"/>
          <w:u w:val="none"/>
        </w:rPr>
        <w:t>1837 год, Франция</w:t>
      </w:r>
      <w:r>
        <w:rPr>
          <w:b w:val="0"/>
          <w:u w:val="none"/>
        </w:rPr>
        <w:t>)</w:t>
      </w:r>
      <w:r w:rsidR="00DA5C1E">
        <w:rPr>
          <w:b w:val="0"/>
          <w:u w:val="none"/>
        </w:rPr>
        <w:t xml:space="preserve">. </w:t>
      </w:r>
      <w:proofErr w:type="gramStart"/>
      <w:r w:rsidRPr="00DA5C1E">
        <w:rPr>
          <w:b w:val="0"/>
          <w:bCs w:val="0"/>
          <w:u w:val="none"/>
        </w:rPr>
        <w:t xml:space="preserve">Если </w:t>
      </w:r>
      <w:r w:rsidR="00DA5C1E" w:rsidRPr="00DA5C1E">
        <w:rPr>
          <w:b w:val="0"/>
          <w:position w:val="-6"/>
          <w:sz w:val="24"/>
          <w:szCs w:val="24"/>
          <w:u w:val="none"/>
        </w:rPr>
        <w:object w:dxaOrig="240" w:dyaOrig="255">
          <v:shape id="_x0000_i1171" type="#_x0000_t75" style="width:12pt;height:12.75pt" o:ole="">
            <v:imagedata r:id="rId132" o:title=""/>
          </v:shape>
          <o:OLEObject Type="Embed" ProgID="Equation.3" ShapeID="_x0000_i1171" DrawAspect="Content" ObjectID="_1627230344" r:id="rId271"/>
        </w:object>
      </w:r>
      <w:r w:rsidRPr="00DA5C1E">
        <w:rPr>
          <w:b w:val="0"/>
          <w:bCs w:val="0"/>
          <w:u w:val="none"/>
        </w:rPr>
        <w:t xml:space="preserve"> велико</w:t>
      </w:r>
      <w:proofErr w:type="gramEnd"/>
      <w:r w:rsidRPr="00DA5C1E">
        <w:rPr>
          <w:b w:val="0"/>
          <w:bCs w:val="0"/>
          <w:u w:val="none"/>
        </w:rPr>
        <w:t xml:space="preserve">, а </w:t>
      </w:r>
      <w:r w:rsidR="00DA5C1E" w:rsidRPr="00DA5C1E">
        <w:rPr>
          <w:b w:val="0"/>
          <w:position w:val="-12"/>
          <w:sz w:val="24"/>
          <w:szCs w:val="24"/>
          <w:u w:val="none"/>
        </w:rPr>
        <w:object w:dxaOrig="285" w:dyaOrig="315">
          <v:shape id="_x0000_i1172" type="#_x0000_t75" style="width:14.25pt;height:15.75pt" o:ole="">
            <v:imagedata r:id="rId250" o:title=""/>
          </v:shape>
          <o:OLEObject Type="Embed" ProgID="Equation.3" ShapeID="_x0000_i1172" DrawAspect="Content" ObjectID="_1627230345" r:id="rId272"/>
        </w:object>
      </w:r>
      <w:r w:rsidRPr="00DA5C1E">
        <w:rPr>
          <w:b w:val="0"/>
          <w:bCs w:val="0"/>
          <w:u w:val="none"/>
        </w:rPr>
        <w:t xml:space="preserve"> мало, имее</w:t>
      </w:r>
      <w:r w:rsidR="00DA5C1E">
        <w:rPr>
          <w:b w:val="0"/>
          <w:bCs w:val="0"/>
          <w:u w:val="none"/>
        </w:rPr>
        <w:t>т место</w:t>
      </w:r>
      <w:r w:rsidRPr="00DA5C1E">
        <w:rPr>
          <w:b w:val="0"/>
          <w:bCs w:val="0"/>
          <w:u w:val="none"/>
        </w:rPr>
        <w:t xml:space="preserve"> прибли</w:t>
      </w:r>
      <w:r w:rsidR="00DA5C1E">
        <w:rPr>
          <w:b w:val="0"/>
          <w:bCs w:val="0"/>
          <w:u w:val="none"/>
        </w:rPr>
        <w:t>-</w:t>
      </w:r>
      <w:r w:rsidRPr="00DA5C1E">
        <w:rPr>
          <w:b w:val="0"/>
          <w:bCs w:val="0"/>
          <w:u w:val="none"/>
        </w:rPr>
        <w:t>женн</w:t>
      </w:r>
      <w:r w:rsidR="00DA5C1E">
        <w:rPr>
          <w:b w:val="0"/>
          <w:bCs w:val="0"/>
          <w:u w:val="none"/>
        </w:rPr>
        <w:t>ая</w:t>
      </w:r>
      <w:r w:rsidRPr="00DA5C1E">
        <w:rPr>
          <w:b w:val="0"/>
          <w:bCs w:val="0"/>
          <w:u w:val="none"/>
        </w:rPr>
        <w:t xml:space="preserve"> формул</w:t>
      </w:r>
      <w:r w:rsidR="00DA5C1E">
        <w:rPr>
          <w:b w:val="0"/>
          <w:bCs w:val="0"/>
          <w:u w:val="none"/>
        </w:rPr>
        <w:t>а</w:t>
      </w:r>
    </w:p>
    <w:p w:rsidR="000C6AA9" w:rsidRDefault="002D63F6" w:rsidP="00931A7A">
      <w:pPr>
        <w:pStyle w:val="MTDisplayEquation"/>
        <w:ind w:firstLine="1134"/>
      </w:pPr>
      <w:r w:rsidRPr="002D63F6">
        <w:rPr>
          <w:position w:val="-38"/>
          <w:sz w:val="24"/>
          <w:szCs w:val="28"/>
        </w:rPr>
        <w:object w:dxaOrig="4340" w:dyaOrig="980">
          <v:shape id="_x0000_i1173" type="#_x0000_t75" style="width:216.75pt;height:48.75pt" o:ole="">
            <v:imagedata r:id="rId273" o:title=""/>
          </v:shape>
          <o:OLEObject Type="Embed" ProgID="Equation.3" ShapeID="_x0000_i1173" DrawAspect="Content" ObjectID="_1627230346" r:id="rId274"/>
        </w:object>
      </w:r>
      <w:r>
        <w:rPr>
          <w:sz w:val="24"/>
          <w:szCs w:val="28"/>
        </w:rPr>
        <w:t xml:space="preserve"> </w:t>
      </w:r>
      <w:r w:rsidR="000C6AA9">
        <w:t xml:space="preserve"> </w:t>
      </w:r>
      <w:proofErr w:type="gramStart"/>
      <w:r w:rsidR="000C6AA9">
        <w:t xml:space="preserve">где </w:t>
      </w:r>
      <w:r>
        <w:t xml:space="preserve"> </w:t>
      </w:r>
      <w:r w:rsidRPr="0078077A">
        <w:rPr>
          <w:position w:val="-12"/>
          <w:sz w:val="24"/>
        </w:rPr>
        <w:object w:dxaOrig="1120" w:dyaOrig="380">
          <v:shape id="_x0000_i1174" type="#_x0000_t75" style="width:56.25pt;height:18.75pt" o:ole="">
            <v:imagedata r:id="rId254" o:title=""/>
          </v:shape>
          <o:OLEObject Type="Embed" ProgID="Equation.3" ShapeID="_x0000_i1174" DrawAspect="Content" ObjectID="_1627230347" r:id="rId275"/>
        </w:object>
      </w:r>
      <w:r w:rsidR="000C6AA9">
        <w:t>.</w:t>
      </w:r>
      <w:proofErr w:type="gramEnd"/>
      <w:r w:rsidR="000C6AA9">
        <w:t xml:space="preserve"> </w:t>
      </w:r>
    </w:p>
    <w:p w:rsidR="000C6AA9" w:rsidRDefault="000C6AA9" w:rsidP="002D63F6">
      <w:pPr>
        <w:pStyle w:val="a5"/>
        <w:ind w:firstLine="567"/>
      </w:pPr>
      <w:r>
        <w:t xml:space="preserve">Формула дает хорошее приближение </w:t>
      </w:r>
      <w:proofErr w:type="gramStart"/>
      <w:r>
        <w:t xml:space="preserve">для </w:t>
      </w:r>
      <w:r w:rsidR="002D63F6">
        <w:rPr>
          <w:position w:val="-6"/>
          <w:sz w:val="24"/>
        </w:rPr>
        <w:object w:dxaOrig="999" w:dyaOrig="320">
          <v:shape id="_x0000_i1175" type="#_x0000_t75" style="width:50.25pt;height:15.75pt" o:ole="">
            <v:imagedata r:id="rId276" o:title=""/>
          </v:shape>
          <o:OLEObject Type="Embed" ProgID="Equation.3" ShapeID="_x0000_i1175" DrawAspect="Content" ObjectID="_1627230348" r:id="rId277"/>
        </w:object>
      </w:r>
      <w:r>
        <w:t xml:space="preserve"> </w:t>
      </w:r>
      <w:r w:rsidR="002D63F6">
        <w:t>и</w:t>
      </w:r>
      <w:proofErr w:type="gramEnd"/>
      <w:r w:rsidR="002D63F6">
        <w:t xml:space="preserve"> </w:t>
      </w:r>
      <w:r w:rsidR="002D63F6">
        <w:rPr>
          <w:position w:val="-12"/>
          <w:sz w:val="24"/>
        </w:rPr>
        <w:object w:dxaOrig="1020" w:dyaOrig="380">
          <v:shape id="_x0000_i1176" type="#_x0000_t75" style="width:51pt;height:18.75pt" o:ole="">
            <v:imagedata r:id="rId278" o:title=""/>
          </v:shape>
          <o:OLEObject Type="Embed" ProgID="Equation.3" ShapeID="_x0000_i1176" DrawAspect="Content" ObjectID="_1627230349" r:id="rId279"/>
        </w:object>
      </w:r>
    </w:p>
    <w:p w:rsidR="000C6AA9" w:rsidRPr="002D63F6" w:rsidRDefault="000C6AA9" w:rsidP="002D63F6">
      <w:pPr>
        <w:pStyle w:val="7"/>
        <w:tabs>
          <w:tab w:val="clear" w:pos="1066"/>
        </w:tabs>
        <w:spacing w:line="276" w:lineRule="auto"/>
        <w:ind w:left="0" w:firstLine="567"/>
        <w:jc w:val="both"/>
        <w:rPr>
          <w:b w:val="0"/>
          <w:u w:val="none"/>
        </w:rPr>
      </w:pPr>
      <w:r w:rsidRPr="002D63F6">
        <w:t>Пример 1</w:t>
      </w:r>
      <w:r w:rsidR="002D63F6" w:rsidRPr="002D63F6">
        <w:t>.</w:t>
      </w:r>
      <w:r w:rsidR="002D63F6">
        <w:rPr>
          <w:b w:val="0"/>
          <w:u w:val="none"/>
        </w:rPr>
        <w:t xml:space="preserve"> </w:t>
      </w:r>
      <w:r w:rsidRPr="002D63F6">
        <w:rPr>
          <w:b w:val="0"/>
          <w:u w:val="none"/>
        </w:rPr>
        <w:t xml:space="preserve">При транспортировке изделий </w:t>
      </w:r>
      <w:r w:rsidRPr="002D63F6">
        <w:rPr>
          <w:b w:val="0"/>
          <w:sz w:val="30"/>
          <w:szCs w:val="30"/>
          <w:u w:val="none"/>
        </w:rPr>
        <w:t>2%</w:t>
      </w:r>
      <w:r w:rsidRPr="002D63F6">
        <w:rPr>
          <w:b w:val="0"/>
          <w:u w:val="none"/>
        </w:rPr>
        <w:t xml:space="preserve"> приходят в негодность. Завод отправил потребителю </w:t>
      </w:r>
      <w:r w:rsidRPr="002D63F6">
        <w:rPr>
          <w:b w:val="0"/>
          <w:sz w:val="30"/>
          <w:szCs w:val="30"/>
          <w:u w:val="none"/>
        </w:rPr>
        <w:t>200</w:t>
      </w:r>
      <w:r w:rsidRPr="002D63F6">
        <w:rPr>
          <w:b w:val="0"/>
          <w:u w:val="none"/>
        </w:rPr>
        <w:t xml:space="preserve"> изделий. Найти вероятности </w:t>
      </w:r>
      <w:r w:rsidR="00E5359B">
        <w:rPr>
          <w:b w:val="0"/>
          <w:u w:val="none"/>
        </w:rPr>
        <w:t xml:space="preserve">следующих </w:t>
      </w:r>
      <w:r w:rsidRPr="002D63F6">
        <w:rPr>
          <w:b w:val="0"/>
          <w:u w:val="none"/>
        </w:rPr>
        <w:t>событий:</w:t>
      </w:r>
    </w:p>
    <w:p w:rsidR="000C6AA9" w:rsidRDefault="009C5FB7" w:rsidP="002D63F6">
      <w:pPr>
        <w:pStyle w:val="a5"/>
        <w:spacing w:line="276" w:lineRule="auto"/>
      </w:pPr>
      <w:r>
        <w:rPr>
          <w:b/>
          <w:position w:val="-4"/>
          <w:sz w:val="24"/>
        </w:rPr>
        <w:object w:dxaOrig="540" w:dyaOrig="300">
          <v:shape id="_x0000_i1177" type="#_x0000_t75" style="width:27pt;height:15pt" o:ole="">
            <v:imagedata r:id="rId280" o:title=""/>
          </v:shape>
          <o:OLEObject Type="Embed" ProgID="Equation.3" ShapeID="_x0000_i1177" DrawAspect="Content" ObjectID="_1627230350" r:id="rId281"/>
        </w:object>
      </w:r>
      <w:r w:rsidR="000C6AA9">
        <w:t xml:space="preserve"> </w:t>
      </w:r>
      <w:r>
        <w:t>«</w:t>
      </w:r>
      <w:r w:rsidR="000C6AA9">
        <w:t xml:space="preserve">ровно </w:t>
      </w:r>
      <w:r w:rsidR="000C6AA9" w:rsidRPr="002D63F6">
        <w:rPr>
          <w:sz w:val="30"/>
          <w:szCs w:val="30"/>
        </w:rPr>
        <w:t>5</w:t>
      </w:r>
      <w:r w:rsidR="000C6AA9">
        <w:t xml:space="preserve"> изделий придут в негодность</w:t>
      </w:r>
      <w:r>
        <w:t>»</w:t>
      </w:r>
      <w:r w:rsidR="000C6AA9">
        <w:t>;</w:t>
      </w:r>
    </w:p>
    <w:p w:rsidR="000C6AA9" w:rsidRDefault="009C5FB7" w:rsidP="002D63F6">
      <w:pPr>
        <w:pStyle w:val="a5"/>
        <w:spacing w:line="276" w:lineRule="auto"/>
      </w:pPr>
      <w:r w:rsidRPr="009C5FB7">
        <w:rPr>
          <w:b/>
          <w:position w:val="-6"/>
          <w:sz w:val="24"/>
        </w:rPr>
        <w:object w:dxaOrig="540" w:dyaOrig="320">
          <v:shape id="_x0000_i1178" type="#_x0000_t75" style="width:27pt;height:15.75pt" o:ole="">
            <v:imagedata r:id="rId282" o:title=""/>
          </v:shape>
          <o:OLEObject Type="Embed" ProgID="Equation.3" ShapeID="_x0000_i1178" DrawAspect="Content" ObjectID="_1627230351" r:id="rId283"/>
        </w:object>
      </w:r>
      <w:r w:rsidR="000C6AA9">
        <w:t xml:space="preserve"> </w:t>
      </w:r>
      <w:r>
        <w:t>«</w:t>
      </w:r>
      <w:r w:rsidR="000C6AA9">
        <w:t xml:space="preserve">не более </w:t>
      </w:r>
      <w:r w:rsidR="000C6AA9" w:rsidRPr="002D63F6">
        <w:rPr>
          <w:sz w:val="30"/>
          <w:szCs w:val="30"/>
        </w:rPr>
        <w:t xml:space="preserve">3-х </w:t>
      </w:r>
      <w:r w:rsidR="000C6AA9">
        <w:t>изделий придут в негодность</w:t>
      </w:r>
      <w:r>
        <w:t>»</w:t>
      </w:r>
      <w:r w:rsidR="000C6AA9">
        <w:t>;</w:t>
      </w:r>
    </w:p>
    <w:p w:rsidR="000C6AA9" w:rsidRDefault="009C5FB7" w:rsidP="002D63F6">
      <w:pPr>
        <w:pStyle w:val="a5"/>
        <w:spacing w:line="276" w:lineRule="auto"/>
      </w:pPr>
      <w:r>
        <w:rPr>
          <w:b/>
          <w:position w:val="-4"/>
          <w:sz w:val="24"/>
        </w:rPr>
        <w:object w:dxaOrig="560" w:dyaOrig="300">
          <v:shape id="_x0000_i1179" type="#_x0000_t75" style="width:27.75pt;height:15pt" o:ole="">
            <v:imagedata r:id="rId284" o:title=""/>
          </v:shape>
          <o:OLEObject Type="Embed" ProgID="Equation.3" ShapeID="_x0000_i1179" DrawAspect="Content" ObjectID="_1627230352" r:id="rId285"/>
        </w:object>
      </w:r>
      <w:r w:rsidR="000C6AA9">
        <w:t xml:space="preserve"> </w:t>
      </w:r>
      <w:r>
        <w:t>«</w:t>
      </w:r>
      <w:r w:rsidR="000C6AA9">
        <w:t xml:space="preserve">хотя бы </w:t>
      </w:r>
      <w:r w:rsidR="000C6AA9" w:rsidRPr="002D63F6">
        <w:rPr>
          <w:sz w:val="30"/>
          <w:szCs w:val="30"/>
        </w:rPr>
        <w:t>1</w:t>
      </w:r>
      <w:r w:rsidR="000C6AA9">
        <w:t xml:space="preserve"> изделие придет в негодность</w:t>
      </w:r>
      <w:r>
        <w:t>»</w:t>
      </w:r>
      <w:r w:rsidR="000C6AA9">
        <w:t>.</w:t>
      </w:r>
    </w:p>
    <w:p w:rsidR="000C6AA9" w:rsidRDefault="000C6AA9" w:rsidP="002D63F6">
      <w:pPr>
        <w:pStyle w:val="a5"/>
        <w:spacing w:line="276" w:lineRule="auto"/>
        <w:ind w:firstLine="567"/>
      </w:pPr>
      <w:r w:rsidRPr="002D63F6">
        <w:rPr>
          <w:b/>
          <w:u w:val="single"/>
        </w:rPr>
        <w:t>Решение.</w:t>
      </w:r>
      <w:r>
        <w:t xml:space="preserve"> Транспортировка одного изделия – </w:t>
      </w:r>
      <w:r w:rsidR="002D63F6">
        <w:t>испытание</w:t>
      </w:r>
      <w:proofErr w:type="gramStart"/>
      <w:r>
        <w:t xml:space="preserve">, </w:t>
      </w:r>
      <w:r w:rsidR="002D63F6">
        <w:rPr>
          <w:position w:val="-6"/>
          <w:sz w:val="24"/>
        </w:rPr>
        <w:object w:dxaOrig="1040" w:dyaOrig="320">
          <v:shape id="_x0000_i1180" type="#_x0000_t75" style="width:51.75pt;height:15.75pt" o:ole="">
            <v:imagedata r:id="rId286" o:title=""/>
          </v:shape>
          <o:OLEObject Type="Embed" ProgID="Equation.3" ShapeID="_x0000_i1180" DrawAspect="Content" ObjectID="_1627230353" r:id="rId287"/>
        </w:object>
      </w:r>
      <w:r>
        <w:t>,</w:t>
      </w:r>
      <w:proofErr w:type="gramEnd"/>
      <w:r>
        <w:t xml:space="preserve"> в каждом </w:t>
      </w:r>
      <w:r w:rsidR="00E5359B">
        <w:t>испытании</w:t>
      </w:r>
      <w:r>
        <w:t xml:space="preserve"> событие </w:t>
      </w:r>
      <w:r w:rsidR="002D63F6" w:rsidRPr="002D63F6">
        <w:rPr>
          <w:position w:val="-4"/>
          <w:sz w:val="24"/>
        </w:rPr>
        <w:object w:dxaOrig="540" w:dyaOrig="300">
          <v:shape id="_x0000_i1181" type="#_x0000_t75" style="width:27pt;height:15pt" o:ole="">
            <v:imagedata r:id="rId288" o:title=""/>
          </v:shape>
          <o:OLEObject Type="Embed" ProgID="Equation.3" ShapeID="_x0000_i1181" DrawAspect="Content" ObjectID="_1627230354" r:id="rId289"/>
        </w:object>
      </w:r>
      <w:r>
        <w:t xml:space="preserve"> «изделие портится» имеет </w:t>
      </w:r>
      <w:r w:rsidR="002D63F6">
        <w:t>вероятность</w:t>
      </w:r>
      <w:r w:rsidR="006051CD">
        <w:rPr>
          <w:position w:val="-12"/>
          <w:sz w:val="24"/>
        </w:rPr>
        <w:object w:dxaOrig="1140" w:dyaOrig="380">
          <v:shape id="_x0000_i1182" type="#_x0000_t75" style="width:57pt;height:18.75pt" o:ole="">
            <v:imagedata r:id="rId290" o:title=""/>
          </v:shape>
          <o:OLEObject Type="Embed" ProgID="Equation.3" ShapeID="_x0000_i1182" DrawAspect="Content" ObjectID="_1627230355" r:id="rId291"/>
        </w:object>
      </w:r>
      <w:r>
        <w:t xml:space="preserve">. </w:t>
      </w:r>
      <w:proofErr w:type="gramStart"/>
      <w:r>
        <w:t xml:space="preserve">Тогда </w:t>
      </w:r>
      <w:r w:rsidR="00E5359B" w:rsidRPr="00E5359B">
        <w:rPr>
          <w:position w:val="-10"/>
          <w:sz w:val="24"/>
        </w:rPr>
        <w:object w:dxaOrig="2260" w:dyaOrig="360">
          <v:shape id="_x0000_i1183" type="#_x0000_t75" style="width:112.5pt;height:18pt" o:ole="">
            <v:imagedata r:id="rId292" o:title=""/>
          </v:shape>
          <o:OLEObject Type="Embed" ProgID="Equation.3" ShapeID="_x0000_i1183" DrawAspect="Content" ObjectID="_1627230356" r:id="rId293"/>
        </w:object>
      </w:r>
      <w:r>
        <w:t xml:space="preserve"> и</w:t>
      </w:r>
      <w:proofErr w:type="gramEnd"/>
    </w:p>
    <w:p w:rsidR="009C5FB7" w:rsidRDefault="009C5FB7" w:rsidP="00931A7A">
      <w:pPr>
        <w:pStyle w:val="a5"/>
        <w:spacing w:line="276" w:lineRule="auto"/>
        <w:ind w:firstLine="1134"/>
      </w:pPr>
      <w:r w:rsidRPr="009C5FB7">
        <w:rPr>
          <w:b/>
          <w:position w:val="-38"/>
          <w:sz w:val="24"/>
        </w:rPr>
        <w:object w:dxaOrig="7180" w:dyaOrig="980">
          <v:shape id="_x0000_i1184" type="#_x0000_t75" style="width:359.25pt;height:48.75pt" o:ole="">
            <v:imagedata r:id="rId294" o:title=""/>
          </v:shape>
          <o:OLEObject Type="Embed" ProgID="Equation.3" ShapeID="_x0000_i1184" DrawAspect="Content" ObjectID="_1627230357" r:id="rId295"/>
        </w:object>
      </w:r>
    </w:p>
    <w:p w:rsidR="009C5FB7" w:rsidRDefault="00071A09" w:rsidP="00931A7A">
      <w:pPr>
        <w:pStyle w:val="a5"/>
        <w:spacing w:line="360" w:lineRule="auto"/>
        <w:ind w:firstLine="1134"/>
      </w:pPr>
      <w:r w:rsidRPr="00071A09">
        <w:rPr>
          <w:b/>
          <w:position w:val="-110"/>
          <w:sz w:val="24"/>
        </w:rPr>
        <w:object w:dxaOrig="7500" w:dyaOrig="2260">
          <v:shape id="_x0000_i1304" type="#_x0000_t75" style="width:375pt;height:113.25pt" o:ole="">
            <v:imagedata r:id="rId296" o:title=""/>
          </v:shape>
          <o:OLEObject Type="Embed" ProgID="Equation.3" ShapeID="_x0000_i1304" DrawAspect="Content" ObjectID="_1627230358" r:id="rId297"/>
        </w:object>
      </w:r>
    </w:p>
    <w:p w:rsidR="000C6AA9" w:rsidRDefault="00E5359B" w:rsidP="00071A09">
      <w:pPr>
        <w:pStyle w:val="4"/>
        <w:tabs>
          <w:tab w:val="clear" w:pos="1134"/>
        </w:tabs>
        <w:spacing w:line="276" w:lineRule="auto"/>
        <w:ind w:hanging="142"/>
      </w:pPr>
      <w:r w:rsidRPr="00E5359B">
        <w:rPr>
          <w:u w:val="none"/>
        </w:rPr>
        <w:t xml:space="preserve"> </w:t>
      </w:r>
      <w:r w:rsidR="00931A7A">
        <w:rPr>
          <w:u w:val="none"/>
        </w:rPr>
        <w:t xml:space="preserve"> </w:t>
      </w:r>
      <w:r w:rsidRPr="00E5359B">
        <w:rPr>
          <w:u w:val="none"/>
        </w:rPr>
        <w:t xml:space="preserve"> </w:t>
      </w:r>
      <w:proofErr w:type="gramStart"/>
      <w:r w:rsidR="00700489">
        <w:rPr>
          <w:lang w:val="en-US"/>
        </w:rPr>
        <w:t>II</w:t>
      </w:r>
      <w:r w:rsidR="00700489" w:rsidRPr="00D63E51">
        <w:t xml:space="preserve">  </w:t>
      </w:r>
      <w:r w:rsidR="000C6AA9">
        <w:t>Обобщенная</w:t>
      </w:r>
      <w:proofErr w:type="gramEnd"/>
      <w:r w:rsidR="000C6AA9">
        <w:t xml:space="preserve"> формула Пуассона</w:t>
      </w:r>
    </w:p>
    <w:p w:rsidR="000C6AA9" w:rsidRDefault="000C6AA9" w:rsidP="00700489">
      <w:pPr>
        <w:pStyle w:val="a5"/>
        <w:ind w:firstLine="567"/>
      </w:pPr>
      <w:r>
        <w:t xml:space="preserve">Если в </w:t>
      </w:r>
      <w:r w:rsidR="00071A09" w:rsidRPr="00071A09">
        <w:rPr>
          <w:position w:val="-6"/>
          <w:sz w:val="24"/>
        </w:rPr>
        <w:object w:dxaOrig="240" w:dyaOrig="340">
          <v:shape id="_x0000_i1185" type="#_x0000_t75" style="width:12pt;height:17.25pt" o:ole="">
            <v:imagedata r:id="rId298" o:title=""/>
          </v:shape>
          <o:OLEObject Type="Embed" ProgID="Equation.3" ShapeID="_x0000_i1185" DrawAspect="Content" ObjectID="_1627230359" r:id="rId299"/>
        </w:object>
      </w:r>
      <w:r>
        <w:t>-</w:t>
      </w:r>
      <w:r w:rsidR="00071A09">
        <w:t>о</w:t>
      </w:r>
      <w:r>
        <w:t xml:space="preserve">м </w:t>
      </w:r>
      <w:proofErr w:type="gramStart"/>
      <w:r>
        <w:t xml:space="preserve">испытании </w:t>
      </w:r>
      <w:r w:rsidR="00071A09" w:rsidRPr="002830B9">
        <w:rPr>
          <w:position w:val="-14"/>
          <w:sz w:val="24"/>
        </w:rPr>
        <w:object w:dxaOrig="3060" w:dyaOrig="440">
          <v:shape id="_x0000_i1186" type="#_x0000_t75" style="width:153pt;height:21.75pt" o:ole="">
            <v:imagedata r:id="rId300" o:title=""/>
          </v:shape>
          <o:OLEObject Type="Embed" ProgID="Equation.3" ShapeID="_x0000_i1186" DrawAspect="Content" ObjectID="_1627230360" r:id="rId301"/>
        </w:object>
      </w:r>
      <w:r>
        <w:t xml:space="preserve"> то</w:t>
      </w:r>
      <w:proofErr w:type="gramEnd"/>
      <w:r>
        <w:t xml:space="preserve"> формула остается верной с </w:t>
      </w:r>
      <w:r w:rsidR="00071A09" w:rsidRPr="00071A09">
        <w:rPr>
          <w:b/>
          <w:position w:val="-46"/>
          <w:sz w:val="24"/>
        </w:rPr>
        <w:object w:dxaOrig="1380" w:dyaOrig="1080">
          <v:shape id="_x0000_i1187" type="#_x0000_t75" style="width:69pt;height:54pt" o:ole="">
            <v:imagedata r:id="rId302" o:title=""/>
          </v:shape>
          <o:OLEObject Type="Embed" ProgID="Equation.3" ShapeID="_x0000_i1187" DrawAspect="Content" ObjectID="_1627230361" r:id="rId303"/>
        </w:object>
      </w:r>
      <w:r w:rsidR="00071A09">
        <w:t>,</w:t>
      </w:r>
      <w:r>
        <w:t xml:space="preserve"> если только все </w:t>
      </w:r>
      <w:r w:rsidR="005863C5" w:rsidRPr="00071A09">
        <w:rPr>
          <w:position w:val="-14"/>
          <w:sz w:val="24"/>
        </w:rPr>
        <w:object w:dxaOrig="420" w:dyaOrig="440">
          <v:shape id="_x0000_i1188" type="#_x0000_t75" style="width:21pt;height:21.75pt" o:ole="">
            <v:imagedata r:id="rId304" o:title=""/>
          </v:shape>
          <o:OLEObject Type="Embed" ProgID="Equation.3" ShapeID="_x0000_i1188" DrawAspect="Content" ObjectID="_1627230362" r:id="rId305"/>
        </w:object>
      </w:r>
      <w:r>
        <w:t xml:space="preserve"> малы, а </w:t>
      </w:r>
      <w:r w:rsidR="00071A09">
        <w:rPr>
          <w:position w:val="-6"/>
          <w:sz w:val="24"/>
        </w:rPr>
        <w:object w:dxaOrig="240" w:dyaOrig="255">
          <v:shape id="_x0000_i1189" type="#_x0000_t75" style="width:12pt;height:12.75pt" o:ole="">
            <v:imagedata r:id="rId132" o:title=""/>
          </v:shape>
          <o:OLEObject Type="Embed" ProgID="Equation.3" ShapeID="_x0000_i1189" DrawAspect="Content" ObjectID="_1627230363" r:id="rId306"/>
        </w:object>
      </w:r>
      <w:r>
        <w:t xml:space="preserve"> велико.</w:t>
      </w:r>
    </w:p>
    <w:p w:rsidR="000C6AA9" w:rsidRPr="005863C5" w:rsidRDefault="000C6AA9" w:rsidP="0069036C">
      <w:pPr>
        <w:pStyle w:val="7"/>
        <w:tabs>
          <w:tab w:val="clear" w:pos="1066"/>
        </w:tabs>
        <w:spacing w:line="276" w:lineRule="auto"/>
        <w:ind w:left="0" w:firstLine="567"/>
        <w:rPr>
          <w:b w:val="0"/>
          <w:u w:val="none"/>
        </w:rPr>
      </w:pPr>
      <w:r>
        <w:t>Пример 2</w:t>
      </w:r>
      <w:r w:rsidR="005863C5" w:rsidRPr="005863C5">
        <w:rPr>
          <w:b w:val="0"/>
          <w:u w:val="none"/>
        </w:rPr>
        <w:t xml:space="preserve">. </w:t>
      </w:r>
      <w:r w:rsidRPr="005863C5">
        <w:rPr>
          <w:b w:val="0"/>
          <w:u w:val="none"/>
        </w:rPr>
        <w:t xml:space="preserve">Некоторое устройство состоит из </w:t>
      </w:r>
      <w:r w:rsidRPr="005863C5">
        <w:rPr>
          <w:b w:val="0"/>
          <w:sz w:val="30"/>
          <w:szCs w:val="30"/>
          <w:u w:val="none"/>
        </w:rPr>
        <w:t>500</w:t>
      </w:r>
      <w:r w:rsidRPr="005863C5">
        <w:rPr>
          <w:b w:val="0"/>
          <w:u w:val="none"/>
        </w:rPr>
        <w:t xml:space="preserve"> элементов, выходящих из строя независимо друг от друга. Работая в разных условиях, имеют разные вероятности выхода из строя за некоторое </w:t>
      </w:r>
      <w:proofErr w:type="gramStart"/>
      <w:r w:rsidRPr="005863C5">
        <w:rPr>
          <w:b w:val="0"/>
          <w:u w:val="none"/>
        </w:rPr>
        <w:t xml:space="preserve">время </w:t>
      </w:r>
      <w:r w:rsidR="005863C5" w:rsidRPr="005863C5">
        <w:rPr>
          <w:b w:val="0"/>
          <w:position w:val="-6"/>
          <w:sz w:val="24"/>
          <w:u w:val="none"/>
        </w:rPr>
        <w:object w:dxaOrig="220" w:dyaOrig="260">
          <v:shape id="_x0000_i1190" type="#_x0000_t75" style="width:11.25pt;height:12.75pt" o:ole="">
            <v:imagedata r:id="rId307" o:title=""/>
          </v:shape>
          <o:OLEObject Type="Embed" ProgID="Equation.3" ShapeID="_x0000_i1190" DrawAspect="Content" ObjectID="_1627230364" r:id="rId308"/>
        </w:object>
      </w:r>
      <w:r w:rsidRPr="005863C5">
        <w:rPr>
          <w:b w:val="0"/>
          <w:u w:val="none"/>
        </w:rPr>
        <w:t>:</w:t>
      </w:r>
      <w:proofErr w:type="gramEnd"/>
      <w:r w:rsidRPr="005863C5">
        <w:rPr>
          <w:b w:val="0"/>
          <w:u w:val="none"/>
        </w:rPr>
        <w:t xml:space="preserve"> </w:t>
      </w:r>
      <w:r w:rsidRPr="005863C5">
        <w:rPr>
          <w:b w:val="0"/>
          <w:sz w:val="30"/>
          <w:szCs w:val="30"/>
          <w:u w:val="none"/>
        </w:rPr>
        <w:t>50</w:t>
      </w:r>
      <w:r w:rsidRPr="005863C5">
        <w:rPr>
          <w:b w:val="0"/>
          <w:u w:val="none"/>
        </w:rPr>
        <w:t xml:space="preserve"> элементов – </w:t>
      </w:r>
      <w:r w:rsidR="005863C5" w:rsidRPr="005863C5">
        <w:rPr>
          <w:b w:val="0"/>
          <w:position w:val="-12"/>
          <w:sz w:val="24"/>
          <w:u w:val="none"/>
        </w:rPr>
        <w:object w:dxaOrig="1120" w:dyaOrig="380">
          <v:shape id="_x0000_i1191" type="#_x0000_t75" style="width:56.25pt;height:18.75pt" o:ole="">
            <v:imagedata r:id="rId309" o:title=""/>
          </v:shape>
          <o:OLEObject Type="Embed" ProgID="Equation.3" ShapeID="_x0000_i1191" DrawAspect="Content" ObjectID="_1627230365" r:id="rId310"/>
        </w:object>
      </w:r>
      <w:r w:rsidRPr="005863C5">
        <w:rPr>
          <w:b w:val="0"/>
          <w:u w:val="none"/>
        </w:rPr>
        <w:t xml:space="preserve">, </w:t>
      </w:r>
      <w:r w:rsidRPr="005863C5">
        <w:rPr>
          <w:b w:val="0"/>
          <w:sz w:val="30"/>
          <w:szCs w:val="30"/>
          <w:u w:val="none"/>
        </w:rPr>
        <w:t>150</w:t>
      </w:r>
      <w:r w:rsidRPr="005863C5">
        <w:rPr>
          <w:b w:val="0"/>
          <w:u w:val="none"/>
        </w:rPr>
        <w:t xml:space="preserve"> элементов – </w:t>
      </w:r>
      <w:r w:rsidRPr="005863C5">
        <w:rPr>
          <w:b w:val="0"/>
          <w:sz w:val="30"/>
          <w:szCs w:val="30"/>
          <w:u w:val="none"/>
        </w:rPr>
        <w:t>0,005</w:t>
      </w:r>
      <w:r w:rsidRPr="005863C5">
        <w:rPr>
          <w:b w:val="0"/>
          <w:u w:val="none"/>
        </w:rPr>
        <w:t xml:space="preserve">, </w:t>
      </w:r>
      <w:r w:rsidRPr="005863C5">
        <w:rPr>
          <w:b w:val="0"/>
          <w:sz w:val="30"/>
          <w:szCs w:val="30"/>
          <w:u w:val="none"/>
        </w:rPr>
        <w:t>300</w:t>
      </w:r>
      <w:r w:rsidRPr="005863C5">
        <w:rPr>
          <w:b w:val="0"/>
          <w:u w:val="none"/>
        </w:rPr>
        <w:t xml:space="preserve"> элементов – </w:t>
      </w:r>
      <w:r w:rsidRPr="005863C5">
        <w:rPr>
          <w:b w:val="0"/>
          <w:sz w:val="30"/>
          <w:szCs w:val="30"/>
          <w:u w:val="none"/>
        </w:rPr>
        <w:t>0,002</w:t>
      </w:r>
      <w:r w:rsidRPr="005863C5">
        <w:rPr>
          <w:b w:val="0"/>
          <w:u w:val="none"/>
        </w:rPr>
        <w:t>.</w:t>
      </w:r>
    </w:p>
    <w:p w:rsidR="000C6AA9" w:rsidRDefault="000C6AA9" w:rsidP="00700489">
      <w:pPr>
        <w:pStyle w:val="a5"/>
        <w:spacing w:line="276" w:lineRule="auto"/>
        <w:ind w:firstLine="567"/>
        <w:jc w:val="left"/>
      </w:pPr>
      <w:r>
        <w:t>Н</w:t>
      </w:r>
      <w:r w:rsidR="005863C5">
        <w:t xml:space="preserve">айдем  </w:t>
      </w:r>
      <w:r w:rsidR="005863C5" w:rsidRPr="005863C5">
        <w:rPr>
          <w:b/>
          <w:position w:val="-12"/>
          <w:sz w:val="24"/>
        </w:rPr>
        <w:object w:dxaOrig="5720" w:dyaOrig="380">
          <v:shape id="_x0000_i1192" type="#_x0000_t75" style="width:285.75pt;height:18.75pt" o:ole="">
            <v:imagedata r:id="rId311" o:title=""/>
          </v:shape>
          <o:OLEObject Type="Embed" ProgID="Equation.3" ShapeID="_x0000_i1192" DrawAspect="Content" ObjectID="_1627230366" r:id="rId312"/>
        </w:object>
      </w:r>
      <w:r w:rsidR="005863C5">
        <w:t xml:space="preserve"> </w:t>
      </w:r>
      <w:r>
        <w:t>Тогда</w:t>
      </w:r>
      <w:r w:rsidR="005863C5">
        <w:t>:</w:t>
      </w:r>
    </w:p>
    <w:p w:rsidR="000C6AA9" w:rsidRPr="005863C5" w:rsidRDefault="005863C5" w:rsidP="005863C5">
      <w:pPr>
        <w:pStyle w:val="a5"/>
        <w:spacing w:line="276" w:lineRule="auto"/>
        <w:rPr>
          <w:sz w:val="30"/>
          <w:szCs w:val="30"/>
        </w:rPr>
      </w:pPr>
      <w:r w:rsidRPr="005863C5">
        <w:rPr>
          <w:b/>
          <w:position w:val="-4"/>
          <w:sz w:val="30"/>
          <w:szCs w:val="30"/>
        </w:rPr>
        <w:object w:dxaOrig="260" w:dyaOrig="300">
          <v:shape id="_x0000_i1193" type="#_x0000_t75" style="width:12.75pt;height:15pt" o:ole="">
            <v:imagedata r:id="rId313" o:title=""/>
          </v:shape>
          <o:OLEObject Type="Embed" ProgID="Equation.3" ShapeID="_x0000_i1193" DrawAspect="Content" ObjectID="_1627230367" r:id="rId314"/>
        </w:object>
      </w:r>
      <w:r>
        <w:rPr>
          <w:sz w:val="30"/>
          <w:szCs w:val="30"/>
        </w:rPr>
        <w:t>(</w:t>
      </w:r>
      <w:r w:rsidR="000C6AA9" w:rsidRPr="005863C5">
        <w:rPr>
          <w:sz w:val="30"/>
          <w:szCs w:val="30"/>
        </w:rPr>
        <w:t>отказал хотя бы 1 эл</w:t>
      </w:r>
      <w:r>
        <w:rPr>
          <w:sz w:val="30"/>
          <w:szCs w:val="30"/>
        </w:rPr>
        <w:t>емент</w:t>
      </w:r>
      <w:r w:rsidR="000C6AA9" w:rsidRPr="005863C5">
        <w:rPr>
          <w:sz w:val="30"/>
          <w:szCs w:val="30"/>
        </w:rPr>
        <w:t>)</w:t>
      </w:r>
      <w:r w:rsidRPr="005863C5">
        <w:rPr>
          <w:b/>
          <w:sz w:val="24"/>
        </w:rPr>
        <w:t xml:space="preserve"> </w:t>
      </w:r>
      <w:r w:rsidR="001E6B27" w:rsidRPr="005863C5">
        <w:rPr>
          <w:b/>
          <w:position w:val="-12"/>
          <w:sz w:val="24"/>
        </w:rPr>
        <w:object w:dxaOrig="2439" w:dyaOrig="520">
          <v:shape id="_x0000_i1194" type="#_x0000_t75" style="width:121.5pt;height:26.25pt" o:ole="">
            <v:imagedata r:id="rId315" o:title=""/>
          </v:shape>
          <o:OLEObject Type="Embed" ProgID="Equation.3" ShapeID="_x0000_i1194" DrawAspect="Content" ObjectID="_1627230368" r:id="rId316"/>
        </w:object>
      </w:r>
    </w:p>
    <w:p w:rsidR="001E6B27" w:rsidRDefault="001E6B27" w:rsidP="001E6B27">
      <w:pPr>
        <w:pStyle w:val="a5"/>
        <w:spacing w:line="276" w:lineRule="auto"/>
        <w:jc w:val="left"/>
        <w:rPr>
          <w:b/>
          <w:sz w:val="24"/>
        </w:rPr>
      </w:pPr>
      <w:r w:rsidRPr="005863C5">
        <w:rPr>
          <w:b/>
          <w:position w:val="-4"/>
          <w:sz w:val="30"/>
          <w:szCs w:val="30"/>
        </w:rPr>
        <w:object w:dxaOrig="260" w:dyaOrig="300">
          <v:shape id="_x0000_i1195" type="#_x0000_t75" style="width:12.75pt;height:15pt" o:ole="">
            <v:imagedata r:id="rId313" o:title=""/>
          </v:shape>
          <o:OLEObject Type="Embed" ProgID="Equation.3" ShapeID="_x0000_i1195" DrawAspect="Content" ObjectID="_1627230369" r:id="rId317"/>
        </w:object>
      </w:r>
      <w:r w:rsidR="000C6AA9" w:rsidRPr="001E6B27">
        <w:rPr>
          <w:sz w:val="30"/>
          <w:szCs w:val="30"/>
        </w:rPr>
        <w:t>(не более 3</w:t>
      </w:r>
      <w:r w:rsidR="000C6AA9" w:rsidRPr="001E6B27">
        <w:rPr>
          <w:sz w:val="30"/>
          <w:szCs w:val="30"/>
          <w:vertAlign w:val="superscript"/>
        </w:rPr>
        <w:t>х</w:t>
      </w:r>
      <w:r w:rsidR="000C6AA9" w:rsidRPr="001E6B27">
        <w:rPr>
          <w:sz w:val="30"/>
          <w:szCs w:val="30"/>
        </w:rPr>
        <w:t xml:space="preserve"> элементов отказали)</w:t>
      </w:r>
      <w:r w:rsidRPr="001E6B27">
        <w:rPr>
          <w:b/>
          <w:position w:val="-2"/>
          <w:sz w:val="24"/>
        </w:rPr>
        <w:object w:dxaOrig="240" w:dyaOrig="200">
          <v:shape id="_x0000_i1196" type="#_x0000_t75" style="width:12pt;height:9.75pt" o:ole="">
            <v:imagedata r:id="rId318" o:title=""/>
          </v:shape>
          <o:OLEObject Type="Embed" ProgID="Equation.3" ShapeID="_x0000_i1196" DrawAspect="Content" ObjectID="_1627230370" r:id="rId319"/>
        </w:object>
      </w:r>
    </w:p>
    <w:p w:rsidR="000C6AA9" w:rsidRDefault="001E6B27" w:rsidP="00E5359B">
      <w:pPr>
        <w:pStyle w:val="a5"/>
        <w:spacing w:line="360" w:lineRule="auto"/>
        <w:jc w:val="left"/>
      </w:pPr>
      <w:r>
        <w:rPr>
          <w:b/>
          <w:sz w:val="24"/>
        </w:rPr>
        <w:lastRenderedPageBreak/>
        <w:t xml:space="preserve"> </w:t>
      </w:r>
      <w:r w:rsidR="0069036C">
        <w:rPr>
          <w:b/>
          <w:sz w:val="24"/>
        </w:rPr>
        <w:t xml:space="preserve">  </w:t>
      </w:r>
      <w:r w:rsidR="0069036C" w:rsidRPr="001E6B27">
        <w:rPr>
          <w:b/>
          <w:position w:val="-12"/>
          <w:sz w:val="24"/>
        </w:rPr>
        <w:object w:dxaOrig="6060" w:dyaOrig="520">
          <v:shape id="_x0000_i1197" type="#_x0000_t75" style="width:303pt;height:26.25pt" o:ole="">
            <v:imagedata r:id="rId320" o:title=""/>
          </v:shape>
          <o:OLEObject Type="Embed" ProgID="Equation.3" ShapeID="_x0000_i1197" DrawAspect="Content" ObjectID="_1627230371" r:id="rId321"/>
        </w:object>
      </w:r>
      <w:r w:rsidR="000C6AA9">
        <w:t>.</w:t>
      </w:r>
    </w:p>
    <w:p w:rsidR="000C6AA9" w:rsidRDefault="00E5359B" w:rsidP="0069036C">
      <w:pPr>
        <w:pStyle w:val="3"/>
        <w:tabs>
          <w:tab w:val="clear" w:pos="1247"/>
        </w:tabs>
        <w:ind w:hanging="680"/>
      </w:pPr>
      <w:r w:rsidRPr="00E5359B">
        <w:rPr>
          <w:u w:val="none"/>
          <w:lang w:val="uk-UA"/>
        </w:rPr>
        <w:t xml:space="preserve">  </w:t>
      </w:r>
      <w:r w:rsidR="00931A7A">
        <w:rPr>
          <w:u w:val="none"/>
          <w:lang w:val="uk-UA"/>
        </w:rPr>
        <w:t xml:space="preserve"> </w:t>
      </w:r>
      <w:r w:rsidR="006051CD">
        <w:rPr>
          <w:lang w:val="uk-UA"/>
        </w:rPr>
        <w:t>ІІ</w:t>
      </w:r>
      <w:r w:rsidR="00700489">
        <w:rPr>
          <w:lang w:val="en-US"/>
        </w:rPr>
        <w:t>I</w:t>
      </w:r>
      <w:r w:rsidR="006051CD">
        <w:rPr>
          <w:lang w:val="uk-UA"/>
        </w:rPr>
        <w:t xml:space="preserve">  </w:t>
      </w:r>
      <w:r w:rsidR="000C6AA9">
        <w:t>Локальная теорема Лапласа</w:t>
      </w:r>
    </w:p>
    <w:p w:rsidR="000C6AA9" w:rsidRDefault="000C6AA9" w:rsidP="0069036C">
      <w:pPr>
        <w:pStyle w:val="a5"/>
        <w:ind w:firstLine="567"/>
      </w:pPr>
      <w:r>
        <w:t>Частный случай (</w:t>
      </w:r>
      <w:proofErr w:type="gramStart"/>
      <w:r w:rsidR="006051CD">
        <w:rPr>
          <w:lang w:val="uk-UA"/>
        </w:rPr>
        <w:t xml:space="preserve">для </w:t>
      </w:r>
      <w:r w:rsidR="006051CD">
        <w:rPr>
          <w:position w:val="-12"/>
          <w:sz w:val="24"/>
        </w:rPr>
        <w:object w:dxaOrig="980" w:dyaOrig="380">
          <v:shape id="_x0000_i1198" type="#_x0000_t75" style="width:48.75pt;height:18.75pt" o:ole="">
            <v:imagedata r:id="rId322" o:title=""/>
          </v:shape>
          <o:OLEObject Type="Embed" ProgID="Equation.3" ShapeID="_x0000_i1198" DrawAspect="Content" ObjectID="_1627230372" r:id="rId323"/>
        </w:object>
      </w:r>
      <w:r>
        <w:t>)</w:t>
      </w:r>
      <w:proofErr w:type="gramEnd"/>
      <w:r>
        <w:t xml:space="preserve"> был найден Муавром (</w:t>
      </w:r>
      <w:smartTag w:uri="urn:schemas-microsoft-com:office:smarttags" w:element="metricconverter">
        <w:smartTagPr>
          <w:attr w:name="ProductID" w:val="1730 г"/>
        </w:smartTagPr>
        <w:r>
          <w:t>1730 г</w:t>
        </w:r>
      </w:smartTag>
      <w:r>
        <w:t>.), а Лаплас доказал общий случай (1</w:t>
      </w:r>
      <w:r w:rsidR="00B43D5C">
        <w:t>812</w:t>
      </w:r>
      <w:r>
        <w:t xml:space="preserve"> г.</w:t>
      </w:r>
      <w:r w:rsidR="00F94966">
        <w:t>, Франция</w:t>
      </w:r>
      <w:r>
        <w:t>).</w:t>
      </w:r>
    </w:p>
    <w:p w:rsidR="000C6AA9" w:rsidRPr="0069036C" w:rsidRDefault="000C6AA9" w:rsidP="0024659C">
      <w:pPr>
        <w:pStyle w:val="4"/>
        <w:tabs>
          <w:tab w:val="clear" w:pos="1134"/>
        </w:tabs>
        <w:ind w:left="0" w:firstLine="567"/>
        <w:jc w:val="both"/>
        <w:rPr>
          <w:b w:val="0"/>
          <w:u w:val="none"/>
        </w:rPr>
      </w:pPr>
      <w:r>
        <w:t>Теорема 2</w:t>
      </w:r>
      <w:r w:rsidR="0069036C">
        <w:t>.</w:t>
      </w:r>
      <w:r w:rsidR="0069036C">
        <w:rPr>
          <w:b w:val="0"/>
          <w:u w:val="none"/>
        </w:rPr>
        <w:t xml:space="preserve"> </w:t>
      </w:r>
      <w:proofErr w:type="gramStart"/>
      <w:r w:rsidRPr="0069036C">
        <w:rPr>
          <w:b w:val="0"/>
          <w:u w:val="none"/>
        </w:rPr>
        <w:t xml:space="preserve">Пусть </w:t>
      </w:r>
      <w:r w:rsidR="0069036C" w:rsidRPr="0069036C">
        <w:rPr>
          <w:b w:val="0"/>
          <w:bCs w:val="0"/>
          <w:position w:val="-12"/>
          <w:sz w:val="24"/>
          <w:szCs w:val="24"/>
          <w:u w:val="none"/>
        </w:rPr>
        <w:object w:dxaOrig="1219" w:dyaOrig="400">
          <v:shape id="_x0000_i1199" type="#_x0000_t75" style="width:60.75pt;height:20.25pt" o:ole="">
            <v:imagedata r:id="rId324" o:title=""/>
          </v:shape>
          <o:OLEObject Type="Embed" ProgID="Equation.3" ShapeID="_x0000_i1199" DrawAspect="Content" ObjectID="_1627230373" r:id="rId325"/>
        </w:object>
      </w:r>
      <w:r w:rsidRPr="0069036C">
        <w:rPr>
          <w:b w:val="0"/>
          <w:u w:val="none"/>
        </w:rPr>
        <w:t xml:space="preserve"> постоянна</w:t>
      </w:r>
      <w:proofErr w:type="gramEnd"/>
      <w:r w:rsidRPr="0069036C">
        <w:rPr>
          <w:b w:val="0"/>
          <w:u w:val="none"/>
        </w:rPr>
        <w:t xml:space="preserve"> в каждом испытании и отлична от </w:t>
      </w:r>
      <w:r w:rsidRPr="0069036C">
        <w:rPr>
          <w:b w:val="0"/>
          <w:sz w:val="30"/>
          <w:szCs w:val="30"/>
          <w:u w:val="none"/>
        </w:rPr>
        <w:t>0</w:t>
      </w:r>
      <w:r w:rsidRPr="0069036C">
        <w:rPr>
          <w:b w:val="0"/>
          <w:u w:val="none"/>
        </w:rPr>
        <w:t xml:space="preserve"> и </w:t>
      </w:r>
      <w:r w:rsidRPr="0069036C">
        <w:rPr>
          <w:b w:val="0"/>
          <w:sz w:val="30"/>
          <w:szCs w:val="30"/>
          <w:u w:val="none"/>
        </w:rPr>
        <w:t>1</w:t>
      </w:r>
      <w:r w:rsidRPr="0069036C">
        <w:rPr>
          <w:b w:val="0"/>
          <w:u w:val="none"/>
        </w:rPr>
        <w:t xml:space="preserve">. Тогда для вероятности </w:t>
      </w:r>
      <w:r w:rsidR="0069036C" w:rsidRPr="00800266">
        <w:rPr>
          <w:b w:val="0"/>
          <w:position w:val="-14"/>
          <w:sz w:val="24"/>
          <w:u w:val="none"/>
        </w:rPr>
        <w:object w:dxaOrig="780" w:dyaOrig="440">
          <v:shape id="_x0000_i1200" type="#_x0000_t75" style="width:39pt;height:21.75pt" o:ole="">
            <v:imagedata r:id="rId72" o:title=""/>
          </v:shape>
          <o:OLEObject Type="Embed" ProgID="Equation.3" ShapeID="_x0000_i1200" DrawAspect="Content" ObjectID="_1627230374" r:id="rId326"/>
        </w:object>
      </w:r>
      <w:r w:rsidRPr="0069036C">
        <w:rPr>
          <w:b w:val="0"/>
          <w:u w:val="none"/>
        </w:rPr>
        <w:t xml:space="preserve"> того, что событие </w:t>
      </w:r>
      <w:r w:rsidR="004C3F90" w:rsidRPr="0069036C">
        <w:rPr>
          <w:b w:val="0"/>
          <w:bCs w:val="0"/>
          <w:position w:val="-4"/>
          <w:sz w:val="24"/>
          <w:szCs w:val="24"/>
          <w:u w:val="none"/>
        </w:rPr>
        <w:object w:dxaOrig="279" w:dyaOrig="300">
          <v:shape id="_x0000_i1201" type="#_x0000_t75" style="width:14.25pt;height:15pt" o:ole="">
            <v:imagedata r:id="rId327" o:title=""/>
          </v:shape>
          <o:OLEObject Type="Embed" ProgID="Equation.3" ShapeID="_x0000_i1201" DrawAspect="Content" ObjectID="_1627230375" r:id="rId328"/>
        </w:object>
      </w:r>
      <w:r w:rsidRPr="0069036C">
        <w:rPr>
          <w:b w:val="0"/>
          <w:u w:val="none"/>
        </w:rPr>
        <w:t xml:space="preserve"> в </w:t>
      </w:r>
      <w:r w:rsidR="0069036C" w:rsidRPr="0069036C">
        <w:rPr>
          <w:b w:val="0"/>
          <w:position w:val="-6"/>
          <w:sz w:val="24"/>
          <w:szCs w:val="24"/>
          <w:u w:val="none"/>
        </w:rPr>
        <w:object w:dxaOrig="240" w:dyaOrig="255">
          <v:shape id="_x0000_i1202" type="#_x0000_t75" style="width:12pt;height:12.75pt" o:ole="">
            <v:imagedata r:id="rId132" o:title=""/>
          </v:shape>
          <o:OLEObject Type="Embed" ProgID="Equation.3" ShapeID="_x0000_i1202" DrawAspect="Content" ObjectID="_1627230376" r:id="rId329"/>
        </w:object>
      </w:r>
      <w:r w:rsidRPr="0069036C">
        <w:rPr>
          <w:b w:val="0"/>
          <w:u w:val="none"/>
        </w:rPr>
        <w:t xml:space="preserve"> независимых испытаниях появится </w:t>
      </w:r>
      <w:r w:rsidR="004C3F90" w:rsidRPr="004C3F90">
        <w:rPr>
          <w:b w:val="0"/>
          <w:position w:val="-6"/>
          <w:sz w:val="24"/>
          <w:szCs w:val="24"/>
          <w:u w:val="none"/>
        </w:rPr>
        <w:object w:dxaOrig="240" w:dyaOrig="340">
          <v:shape id="_x0000_i1203" type="#_x0000_t75" style="width:12pt;height:17.25pt" o:ole="">
            <v:imagedata r:id="rId330" o:title=""/>
          </v:shape>
          <o:OLEObject Type="Embed" ProgID="Equation.3" ShapeID="_x0000_i1203" DrawAspect="Content" ObjectID="_1627230377" r:id="rId331"/>
        </w:object>
      </w:r>
      <w:r w:rsidRPr="0069036C">
        <w:rPr>
          <w:b w:val="0"/>
          <w:u w:val="none"/>
        </w:rPr>
        <w:t xml:space="preserve"> раз</w:t>
      </w:r>
      <w:r w:rsidR="00E5359B">
        <w:rPr>
          <w:b w:val="0"/>
          <w:u w:val="none"/>
        </w:rPr>
        <w:t>,</w:t>
      </w:r>
      <w:r w:rsidRPr="0069036C">
        <w:rPr>
          <w:b w:val="0"/>
          <w:u w:val="none"/>
        </w:rPr>
        <w:t xml:space="preserve"> имеет место приближенная формула</w:t>
      </w:r>
    </w:p>
    <w:p w:rsidR="004C3F90" w:rsidRDefault="004C3F90" w:rsidP="00931A7A">
      <w:pPr>
        <w:pStyle w:val="MTDisplayEquation"/>
        <w:tabs>
          <w:tab w:val="left" w:pos="1134"/>
        </w:tabs>
        <w:ind w:firstLine="0"/>
      </w:pPr>
      <w:r>
        <w:t xml:space="preserve">         </w:t>
      </w:r>
      <w:r w:rsidR="0024659C">
        <w:t xml:space="preserve">    </w:t>
      </w:r>
      <w:r w:rsidR="00931A7A">
        <w:t xml:space="preserve">   </w:t>
      </w:r>
      <w:r w:rsidR="00FF786C" w:rsidRPr="004C3F90">
        <w:rPr>
          <w:b/>
          <w:position w:val="-42"/>
          <w:sz w:val="24"/>
        </w:rPr>
        <w:object w:dxaOrig="4180" w:dyaOrig="999">
          <v:shape id="_x0000_i1204" type="#_x0000_t75" style="width:209.25pt;height:50.25pt" o:ole="">
            <v:imagedata r:id="rId332" o:title=""/>
          </v:shape>
          <o:OLEObject Type="Embed" ProgID="Equation.3" ShapeID="_x0000_i1204" DrawAspect="Content" ObjectID="_1627230378" r:id="rId333"/>
        </w:object>
      </w:r>
      <w:r>
        <w:rPr>
          <w:b/>
          <w:sz w:val="24"/>
        </w:rPr>
        <w:t xml:space="preserve"> </w:t>
      </w:r>
    </w:p>
    <w:p w:rsidR="000C6AA9" w:rsidRDefault="004C3F90" w:rsidP="0024659C">
      <w:pPr>
        <w:pStyle w:val="MTDisplayEquation"/>
        <w:spacing w:line="276" w:lineRule="auto"/>
        <w:ind w:firstLine="0"/>
      </w:pPr>
      <w:r>
        <w:t xml:space="preserve">где  </w:t>
      </w:r>
      <w:r w:rsidRPr="004C3F90">
        <w:rPr>
          <w:position w:val="-12"/>
          <w:sz w:val="24"/>
        </w:rPr>
        <w:object w:dxaOrig="1260" w:dyaOrig="380">
          <v:shape id="_x0000_i1205" type="#_x0000_t75" style="width:63pt;height:18.75pt" o:ole="">
            <v:imagedata r:id="rId334" o:title=""/>
          </v:shape>
          <o:OLEObject Type="Embed" ProgID="Equation.3" ShapeID="_x0000_i1205" DrawAspect="Content" ObjectID="_1627230379" r:id="rId335"/>
        </w:object>
      </w:r>
      <w:r>
        <w:t xml:space="preserve">  </w:t>
      </w:r>
      <w:proofErr w:type="gramStart"/>
      <w:r>
        <w:t xml:space="preserve">а  </w:t>
      </w:r>
      <w:r w:rsidRPr="004C3F90">
        <w:rPr>
          <w:b/>
          <w:position w:val="-12"/>
          <w:sz w:val="30"/>
          <w:szCs w:val="30"/>
        </w:rPr>
        <w:object w:dxaOrig="880" w:dyaOrig="400">
          <v:shape id="_x0000_i1206" type="#_x0000_t75" style="width:44.25pt;height:20.25pt" o:ole="">
            <v:imagedata r:id="rId336" o:title=""/>
          </v:shape>
          <o:OLEObject Type="Embed" ProgID="Equation.3" ShapeID="_x0000_i1206" DrawAspect="Content" ObjectID="_1627230380" r:id="rId337"/>
        </w:object>
      </w:r>
      <w:r w:rsidRPr="004C3F90">
        <w:rPr>
          <w:sz w:val="30"/>
          <w:szCs w:val="30"/>
        </w:rPr>
        <w:t>функция</w:t>
      </w:r>
      <w:proofErr w:type="gramEnd"/>
      <w:r w:rsidRPr="004C3F90">
        <w:rPr>
          <w:sz w:val="30"/>
          <w:szCs w:val="30"/>
        </w:rPr>
        <w:t xml:space="preserve"> Гаусса</w:t>
      </w:r>
      <w:r>
        <w:rPr>
          <w:sz w:val="30"/>
          <w:szCs w:val="30"/>
        </w:rPr>
        <w:t xml:space="preserve">, имеет вид </w:t>
      </w:r>
      <w:r w:rsidR="0024659C" w:rsidRPr="004C3F90">
        <w:rPr>
          <w:b/>
          <w:position w:val="-32"/>
          <w:sz w:val="30"/>
          <w:szCs w:val="30"/>
        </w:rPr>
        <w:object w:dxaOrig="2700" w:dyaOrig="820">
          <v:shape id="_x0000_i1207" type="#_x0000_t75" style="width:135pt;height:41.25pt" o:ole="">
            <v:imagedata r:id="rId338" o:title=""/>
          </v:shape>
          <o:OLEObject Type="Embed" ProgID="Equation.3" ShapeID="_x0000_i1207" DrawAspect="Content" ObjectID="_1627230381" r:id="rId339"/>
        </w:object>
      </w:r>
    </w:p>
    <w:p w:rsidR="000C6AA9" w:rsidRPr="009B1949" w:rsidRDefault="0024659C" w:rsidP="00E5359B">
      <w:pPr>
        <w:pStyle w:val="a5"/>
        <w:spacing w:line="276" w:lineRule="auto"/>
        <w:ind w:firstLine="567"/>
      </w:pPr>
      <w:r>
        <w:t>Для</w:t>
      </w:r>
      <w:r w:rsidRPr="0024659C">
        <w:rPr>
          <w:sz w:val="30"/>
          <w:szCs w:val="30"/>
        </w:rPr>
        <w:t xml:space="preserve"> </w:t>
      </w:r>
      <w:r w:rsidRPr="004C3F90">
        <w:rPr>
          <w:sz w:val="30"/>
          <w:szCs w:val="30"/>
        </w:rPr>
        <w:t>функция Гаусса</w:t>
      </w:r>
      <w:r>
        <w:t xml:space="preserve"> и</w:t>
      </w:r>
      <w:r w:rsidR="000C6AA9">
        <w:t>меются таблицы значений</w:t>
      </w:r>
      <w:r>
        <w:t>.</w:t>
      </w:r>
      <w:r w:rsidR="000C6AA9">
        <w:t xml:space="preserve"> Надо только знать </w:t>
      </w:r>
      <w:r w:rsidR="009B1949">
        <w:t>два</w:t>
      </w:r>
      <w:r w:rsidR="000C6AA9">
        <w:t xml:space="preserve"> свойства: </w:t>
      </w:r>
      <w:r w:rsidR="000C6AA9" w:rsidRPr="0024659C">
        <w:rPr>
          <w:sz w:val="30"/>
          <w:szCs w:val="30"/>
        </w:rPr>
        <w:t>1</w:t>
      </w:r>
      <w:proofErr w:type="gramStart"/>
      <w:r w:rsidR="000C6AA9" w:rsidRPr="0024659C">
        <w:rPr>
          <w:sz w:val="30"/>
          <w:szCs w:val="30"/>
        </w:rPr>
        <w:t>)</w:t>
      </w:r>
      <w:r w:rsidR="000C6AA9">
        <w:t xml:space="preserve"> </w:t>
      </w:r>
      <w:r>
        <w:rPr>
          <w:b/>
          <w:position w:val="-12"/>
          <w:sz w:val="30"/>
          <w:szCs w:val="30"/>
        </w:rPr>
        <w:object w:dxaOrig="1740" w:dyaOrig="400">
          <v:shape id="_x0000_i1208" type="#_x0000_t75" style="width:87pt;height:20.25pt" o:ole="">
            <v:imagedata r:id="rId340" o:title=""/>
          </v:shape>
          <o:OLEObject Type="Embed" ProgID="Equation.3" ShapeID="_x0000_i1208" DrawAspect="Content" ObjectID="_1627230382" r:id="rId341"/>
        </w:object>
      </w:r>
      <w:r w:rsidR="000C6AA9">
        <w:t>;</w:t>
      </w:r>
      <w:proofErr w:type="gramEnd"/>
      <w:r w:rsidR="000C6AA9">
        <w:t xml:space="preserve"> </w:t>
      </w:r>
      <w:r w:rsidR="000C6AA9" w:rsidRPr="0024659C">
        <w:rPr>
          <w:sz w:val="30"/>
          <w:szCs w:val="30"/>
        </w:rPr>
        <w:t>2)</w:t>
      </w:r>
      <w:r w:rsidR="000C6AA9">
        <w:t xml:space="preserve"> </w:t>
      </w:r>
      <w:r>
        <w:rPr>
          <w:b/>
          <w:position w:val="-12"/>
          <w:sz w:val="30"/>
          <w:szCs w:val="30"/>
        </w:rPr>
        <w:object w:dxaOrig="1120" w:dyaOrig="400">
          <v:shape id="_x0000_i1209" type="#_x0000_t75" style="width:56.25pt;height:20.25pt" o:ole="">
            <v:imagedata r:id="rId342" o:title=""/>
          </v:shape>
          <o:OLEObject Type="Embed" ProgID="Equation.3" ShapeID="_x0000_i1209" DrawAspect="Content" ObjectID="_1627230383" r:id="rId343"/>
        </w:object>
      </w:r>
      <w:r w:rsidR="004C3F90">
        <w:t xml:space="preserve"> </w:t>
      </w:r>
      <w:r w:rsidR="000C6AA9">
        <w:t xml:space="preserve">для больших </w:t>
      </w:r>
      <w:r>
        <w:t>значений</w:t>
      </w:r>
      <w:r w:rsidR="001E42D4">
        <w:t xml:space="preserve"> </w:t>
      </w:r>
      <w:r w:rsidR="001E42D4">
        <w:rPr>
          <w:position w:val="-6"/>
          <w:sz w:val="24"/>
        </w:rPr>
        <w:object w:dxaOrig="240" w:dyaOrig="260">
          <v:shape id="_x0000_i1210" type="#_x0000_t75" style="width:12pt;height:12.75pt" o:ole="">
            <v:imagedata r:id="rId344" o:title=""/>
          </v:shape>
          <o:OLEObject Type="Embed" ProgID="Equation.3" ShapeID="_x0000_i1210" DrawAspect="Content" ObjectID="_1627230384" r:id="rId345"/>
        </w:object>
      </w:r>
      <w:r w:rsidR="000C6AA9">
        <w:t>.</w:t>
      </w:r>
    </w:p>
    <w:p w:rsidR="0024659C" w:rsidRDefault="000C6AA9" w:rsidP="00D63E51">
      <w:pPr>
        <w:pStyle w:val="7"/>
        <w:tabs>
          <w:tab w:val="clear" w:pos="1066"/>
        </w:tabs>
        <w:spacing w:line="276" w:lineRule="auto"/>
        <w:ind w:left="0" w:firstLine="567"/>
        <w:jc w:val="both"/>
      </w:pPr>
      <w:r>
        <w:t>Пример 3</w:t>
      </w:r>
      <w:r w:rsidR="0024659C">
        <w:t>.</w:t>
      </w:r>
      <w:r w:rsidR="0024659C">
        <w:rPr>
          <w:b w:val="0"/>
          <w:u w:val="none"/>
        </w:rPr>
        <w:t xml:space="preserve"> </w:t>
      </w:r>
      <w:r w:rsidRPr="0024659C">
        <w:rPr>
          <w:b w:val="0"/>
          <w:u w:val="none"/>
        </w:rPr>
        <w:t xml:space="preserve">Брак в продукции некоторого станка составляет </w:t>
      </w:r>
      <w:r w:rsidRPr="0024659C">
        <w:rPr>
          <w:b w:val="0"/>
          <w:sz w:val="30"/>
          <w:szCs w:val="30"/>
          <w:u w:val="none"/>
        </w:rPr>
        <w:t>10%.</w:t>
      </w:r>
      <w:r w:rsidRPr="0024659C">
        <w:rPr>
          <w:b w:val="0"/>
          <w:u w:val="none"/>
        </w:rPr>
        <w:t xml:space="preserve"> Детали наудачу фасуются по </w:t>
      </w:r>
      <w:r w:rsidRPr="0024659C">
        <w:rPr>
          <w:b w:val="0"/>
          <w:sz w:val="30"/>
          <w:szCs w:val="30"/>
          <w:u w:val="none"/>
        </w:rPr>
        <w:t>100</w:t>
      </w:r>
      <w:r w:rsidRPr="0024659C">
        <w:rPr>
          <w:b w:val="0"/>
          <w:u w:val="none"/>
        </w:rPr>
        <w:t xml:space="preserve"> штук в коробке.</w:t>
      </w:r>
      <w:r w:rsidR="0024659C" w:rsidRPr="0024659C">
        <w:rPr>
          <w:b w:val="0"/>
          <w:u w:val="none"/>
        </w:rPr>
        <w:t xml:space="preserve"> </w:t>
      </w:r>
      <w:r w:rsidRPr="0024659C">
        <w:rPr>
          <w:b w:val="0"/>
          <w:u w:val="none"/>
        </w:rPr>
        <w:t xml:space="preserve">Найти вероятность того, что в коробке будет </w:t>
      </w:r>
      <w:r w:rsidRPr="0024659C">
        <w:rPr>
          <w:b w:val="0"/>
          <w:sz w:val="30"/>
          <w:szCs w:val="30"/>
          <w:u w:val="none"/>
        </w:rPr>
        <w:t>13</w:t>
      </w:r>
      <w:r w:rsidRPr="0024659C">
        <w:rPr>
          <w:b w:val="0"/>
          <w:u w:val="none"/>
        </w:rPr>
        <w:t xml:space="preserve"> бракованн</w:t>
      </w:r>
      <w:r w:rsidR="0024659C">
        <w:rPr>
          <w:b w:val="0"/>
          <w:u w:val="none"/>
        </w:rPr>
        <w:t>ы</w:t>
      </w:r>
      <w:r w:rsidRPr="0024659C">
        <w:rPr>
          <w:b w:val="0"/>
          <w:u w:val="none"/>
        </w:rPr>
        <w:t>х деталей.</w:t>
      </w:r>
      <w:r>
        <w:t xml:space="preserve"> </w:t>
      </w:r>
    </w:p>
    <w:p w:rsidR="000C6AA9" w:rsidRDefault="0024659C" w:rsidP="00D63E51">
      <w:pPr>
        <w:pStyle w:val="7"/>
        <w:tabs>
          <w:tab w:val="clear" w:pos="1066"/>
        </w:tabs>
        <w:spacing w:line="276" w:lineRule="auto"/>
        <w:ind w:left="0" w:firstLine="567"/>
        <w:jc w:val="both"/>
        <w:rPr>
          <w:b w:val="0"/>
          <w:u w:val="none"/>
        </w:rPr>
      </w:pPr>
      <w:r w:rsidRPr="0024659C">
        <w:t>Решение.</w:t>
      </w:r>
      <w:r w:rsidRPr="0024659C">
        <w:rPr>
          <w:b w:val="0"/>
          <w:u w:val="none"/>
        </w:rPr>
        <w:t xml:space="preserve"> </w:t>
      </w:r>
      <w:r>
        <w:rPr>
          <w:b w:val="0"/>
          <w:u w:val="none"/>
        </w:rPr>
        <w:t>Схема</w:t>
      </w:r>
      <w:r w:rsidR="006E363E">
        <w:rPr>
          <w:b w:val="0"/>
          <w:u w:val="none"/>
        </w:rPr>
        <w:t xml:space="preserve">: испытание – упаковка детали в коробку, </w:t>
      </w:r>
      <w:proofErr w:type="gramStart"/>
      <w:r w:rsidR="006E363E">
        <w:rPr>
          <w:b w:val="0"/>
          <w:u w:val="none"/>
        </w:rPr>
        <w:t>событие</w:t>
      </w:r>
      <w:r w:rsidR="006E363E" w:rsidRPr="006E363E">
        <w:rPr>
          <w:b w:val="0"/>
          <w:sz w:val="24"/>
          <w:u w:val="none"/>
        </w:rPr>
        <w:t xml:space="preserve"> </w:t>
      </w:r>
      <w:r w:rsidR="006E363E">
        <w:rPr>
          <w:b w:val="0"/>
          <w:sz w:val="24"/>
          <w:u w:val="none"/>
        </w:rPr>
        <w:br/>
      </w:r>
      <w:r w:rsidR="006E363E" w:rsidRPr="006E363E">
        <w:rPr>
          <w:b w:val="0"/>
          <w:position w:val="-4"/>
          <w:sz w:val="24"/>
          <w:u w:val="none"/>
        </w:rPr>
        <w:object w:dxaOrig="540" w:dyaOrig="300">
          <v:shape id="_x0000_i1211" type="#_x0000_t75" style="width:27pt;height:15pt" o:ole="">
            <v:imagedata r:id="rId233" o:title=""/>
          </v:shape>
          <o:OLEObject Type="Embed" ProgID="Equation.3" ShapeID="_x0000_i1211" DrawAspect="Content" ObjectID="_1627230385" r:id="rId346"/>
        </w:object>
      </w:r>
      <w:r w:rsidR="006E363E" w:rsidRPr="0024659C">
        <w:rPr>
          <w:b w:val="0"/>
          <w:u w:val="none"/>
        </w:rPr>
        <w:t xml:space="preserve"> </w:t>
      </w:r>
      <w:r w:rsidR="006E363E">
        <w:rPr>
          <w:b w:val="0"/>
          <w:u w:val="none"/>
        </w:rPr>
        <w:t>«</w:t>
      </w:r>
      <w:proofErr w:type="gramEnd"/>
      <w:r w:rsidR="006E363E">
        <w:rPr>
          <w:b w:val="0"/>
          <w:u w:val="none"/>
        </w:rPr>
        <w:t xml:space="preserve">деталь бракованная», </w:t>
      </w:r>
      <w:r w:rsidR="006E363E" w:rsidRPr="006E363E">
        <w:rPr>
          <w:b w:val="0"/>
          <w:position w:val="-6"/>
          <w:sz w:val="24"/>
          <w:u w:val="none"/>
        </w:rPr>
        <w:object w:dxaOrig="999" w:dyaOrig="320">
          <v:shape id="_x0000_i1212" type="#_x0000_t75" style="width:50.25pt;height:15.75pt" o:ole="">
            <v:imagedata r:id="rId347" o:title=""/>
          </v:shape>
          <o:OLEObject Type="Embed" ProgID="Equation.3" ShapeID="_x0000_i1212" DrawAspect="Content" ObjectID="_1627230386" r:id="rId348"/>
        </w:object>
      </w:r>
      <w:r w:rsidR="006E363E">
        <w:rPr>
          <w:b w:val="0"/>
          <w:sz w:val="32"/>
          <w:szCs w:val="32"/>
          <w:u w:val="none"/>
        </w:rPr>
        <w:t xml:space="preserve">, </w:t>
      </w:r>
      <w:r w:rsidR="006E363E" w:rsidRPr="006E363E">
        <w:rPr>
          <w:position w:val="-12"/>
          <w:sz w:val="30"/>
          <w:szCs w:val="30"/>
          <w:u w:val="none"/>
        </w:rPr>
        <w:object w:dxaOrig="1020" w:dyaOrig="380">
          <v:shape id="_x0000_i1213" type="#_x0000_t75" style="width:51pt;height:18.75pt" o:ole="">
            <v:imagedata r:id="rId349" o:title=""/>
          </v:shape>
          <o:OLEObject Type="Embed" ProgID="Equation.3" ShapeID="_x0000_i1213" DrawAspect="Content" ObjectID="_1627230387" r:id="rId350"/>
        </w:object>
      </w:r>
      <w:r w:rsidR="006E363E" w:rsidRPr="0024659C">
        <w:rPr>
          <w:b w:val="0"/>
          <w:u w:val="none"/>
        </w:rPr>
        <w:t xml:space="preserve"> </w:t>
      </w:r>
      <w:r w:rsidR="006E363E">
        <w:rPr>
          <w:b w:val="0"/>
          <w:u w:val="none"/>
        </w:rPr>
        <w:t xml:space="preserve">Предварительные вычисления: </w:t>
      </w:r>
      <w:r w:rsidR="00931A7A">
        <w:rPr>
          <w:b w:val="0"/>
          <w:u w:val="none"/>
        </w:rPr>
        <w:t xml:space="preserve">    </w:t>
      </w:r>
      <w:r w:rsidR="00B05009" w:rsidRPr="006E363E">
        <w:rPr>
          <w:b w:val="0"/>
          <w:position w:val="-14"/>
          <w:sz w:val="30"/>
          <w:szCs w:val="30"/>
          <w:u w:val="none"/>
        </w:rPr>
        <w:object w:dxaOrig="8640" w:dyaOrig="480">
          <v:shape id="_x0000_i1214" type="#_x0000_t75" style="width:6in;height:24pt" o:ole="">
            <v:imagedata r:id="rId351" o:title=""/>
          </v:shape>
          <o:OLEObject Type="Embed" ProgID="Equation.3" ShapeID="_x0000_i1214" DrawAspect="Content" ObjectID="_1627230388" r:id="rId352"/>
        </w:object>
      </w:r>
      <w:r w:rsidR="006E363E" w:rsidRPr="0024659C">
        <w:rPr>
          <w:b w:val="0"/>
          <w:u w:val="none"/>
        </w:rPr>
        <w:t xml:space="preserve"> </w:t>
      </w:r>
      <w:r w:rsidR="006E363E">
        <w:rPr>
          <w:b w:val="0"/>
          <w:u w:val="none"/>
        </w:rPr>
        <w:t>Точная формула для искомой вероятности</w:t>
      </w:r>
    </w:p>
    <w:p w:rsidR="006E363E" w:rsidRDefault="00B65158" w:rsidP="00931A7A">
      <w:pPr>
        <w:pStyle w:val="a5"/>
        <w:spacing w:line="276" w:lineRule="auto"/>
        <w:ind w:firstLine="1134"/>
        <w:rPr>
          <w:b/>
          <w:sz w:val="24"/>
        </w:rPr>
      </w:pPr>
      <w:r w:rsidRPr="006E363E">
        <w:rPr>
          <w:b/>
          <w:position w:val="-14"/>
          <w:sz w:val="24"/>
        </w:rPr>
        <w:object w:dxaOrig="3680" w:dyaOrig="540">
          <v:shape id="_x0000_i1215" type="#_x0000_t75" style="width:183.75pt;height:27pt" o:ole="">
            <v:imagedata r:id="rId353" o:title=""/>
          </v:shape>
          <o:OLEObject Type="Embed" ProgID="Equation.3" ShapeID="_x0000_i1215" DrawAspect="Content" ObjectID="_1627230389" r:id="rId354"/>
        </w:object>
      </w:r>
    </w:p>
    <w:p w:rsidR="00B65158" w:rsidRPr="00B65158" w:rsidRDefault="00B65158" w:rsidP="00B65158">
      <w:pPr>
        <w:pStyle w:val="a5"/>
        <w:spacing w:line="276" w:lineRule="auto"/>
        <w:ind w:firstLine="0"/>
        <w:rPr>
          <w:szCs w:val="28"/>
        </w:rPr>
      </w:pPr>
      <w:r w:rsidRPr="00B65158">
        <w:rPr>
          <w:szCs w:val="28"/>
        </w:rPr>
        <w:t>Приближенное значение</w:t>
      </w:r>
      <w:r>
        <w:rPr>
          <w:szCs w:val="28"/>
        </w:rPr>
        <w:t>:</w:t>
      </w:r>
    </w:p>
    <w:p w:rsidR="000C6AA9" w:rsidRDefault="00B65158" w:rsidP="00931A7A">
      <w:pPr>
        <w:pStyle w:val="MTDisplayEquation"/>
        <w:spacing w:line="276" w:lineRule="auto"/>
        <w:ind w:firstLine="1134"/>
      </w:pPr>
      <w:r w:rsidRPr="00B65158">
        <w:rPr>
          <w:b/>
          <w:position w:val="-36"/>
          <w:sz w:val="24"/>
        </w:rPr>
        <w:object w:dxaOrig="6520" w:dyaOrig="880">
          <v:shape id="_x0000_i1216" type="#_x0000_t75" style="width:326.25pt;height:44.25pt" o:ole="">
            <v:imagedata r:id="rId355" o:title=""/>
          </v:shape>
          <o:OLEObject Type="Embed" ProgID="Equation.3" ShapeID="_x0000_i1216" DrawAspect="Content" ObjectID="_1627230390" r:id="rId356"/>
        </w:object>
      </w:r>
      <w:r>
        <w:t xml:space="preserve"> </w:t>
      </w:r>
    </w:p>
    <w:p w:rsidR="000C6AA9" w:rsidRDefault="00B65158" w:rsidP="00B65158">
      <w:pPr>
        <w:pStyle w:val="a5"/>
        <w:spacing w:line="276" w:lineRule="auto"/>
        <w:ind w:firstLine="0"/>
      </w:pPr>
      <w:r>
        <w:t>Практический вывод: около</w:t>
      </w:r>
      <w:r w:rsidR="000C6AA9">
        <w:t xml:space="preserve"> 8% коробок буд</w:t>
      </w:r>
      <w:r>
        <w:t>у</w:t>
      </w:r>
      <w:r w:rsidR="000C6AA9">
        <w:t xml:space="preserve">т </w:t>
      </w:r>
      <w:r>
        <w:t xml:space="preserve">содержать </w:t>
      </w:r>
      <w:r w:rsidR="000C6AA9">
        <w:t>по 13 бракованных деталей.</w:t>
      </w:r>
    </w:p>
    <w:p w:rsidR="00D91682" w:rsidRPr="00D91682" w:rsidRDefault="00D91682" w:rsidP="00B65158">
      <w:pPr>
        <w:pStyle w:val="a5"/>
        <w:spacing w:line="276" w:lineRule="auto"/>
        <w:ind w:firstLine="0"/>
        <w:rPr>
          <w:sz w:val="10"/>
          <w:szCs w:val="10"/>
        </w:rPr>
      </w:pPr>
    </w:p>
    <w:p w:rsidR="005F1036" w:rsidRPr="00A366C2" w:rsidRDefault="005F1036" w:rsidP="005F1036">
      <w:pPr>
        <w:pStyle w:val="a5"/>
        <w:spacing w:line="276" w:lineRule="auto"/>
        <w:ind w:firstLine="567"/>
        <w:rPr>
          <w:szCs w:val="28"/>
        </w:rPr>
      </w:pPr>
      <w:r w:rsidRPr="005F1036">
        <w:rPr>
          <w:b/>
          <w:u w:val="single"/>
        </w:rPr>
        <w:t>Замечание.</w:t>
      </w:r>
      <w:r w:rsidR="00A366C2">
        <w:rPr>
          <w:b/>
        </w:rPr>
        <w:t xml:space="preserve"> </w:t>
      </w:r>
      <w:r w:rsidR="00A366C2" w:rsidRPr="00A366C2">
        <w:t>Л</w:t>
      </w:r>
      <w:r w:rsidR="00A366C2">
        <w:t>окальная формула, как и приведенная ниже интегральная, да</w:t>
      </w:r>
      <w:r w:rsidR="00D91682">
        <w:t>ё</w:t>
      </w:r>
      <w:r w:rsidR="00A366C2">
        <w:t xml:space="preserve">т удовлетворительное приближение </w:t>
      </w:r>
      <w:proofErr w:type="gramStart"/>
      <w:r w:rsidR="00A366C2">
        <w:t xml:space="preserve">при </w:t>
      </w:r>
      <w:r w:rsidR="00A366C2" w:rsidRPr="00A366C2">
        <w:rPr>
          <w:b/>
          <w:position w:val="-12"/>
          <w:sz w:val="24"/>
        </w:rPr>
        <w:object w:dxaOrig="1400" w:dyaOrig="380">
          <v:shape id="_x0000_i1217" type="#_x0000_t75" style="width:69.75pt;height:18.75pt" o:ole="">
            <v:imagedata r:id="rId357" o:title=""/>
          </v:shape>
          <o:OLEObject Type="Embed" ProgID="Equation.3" ShapeID="_x0000_i1217" DrawAspect="Content" ObjectID="_1627230391" r:id="rId358"/>
        </w:object>
      </w:r>
      <w:r w:rsidR="00A366C2" w:rsidRPr="00A366C2">
        <w:rPr>
          <w:szCs w:val="28"/>
        </w:rPr>
        <w:t>,</w:t>
      </w:r>
      <w:proofErr w:type="gramEnd"/>
      <w:r w:rsidR="00A366C2" w:rsidRPr="00A366C2">
        <w:rPr>
          <w:szCs w:val="28"/>
        </w:rPr>
        <w:t xml:space="preserve"> причем</w:t>
      </w:r>
      <w:r w:rsidR="00A366C2">
        <w:rPr>
          <w:szCs w:val="28"/>
        </w:rPr>
        <w:t xml:space="preserve">, чем ближе </w:t>
      </w:r>
      <w:r w:rsidR="00D91682">
        <w:rPr>
          <w:position w:val="-12"/>
          <w:sz w:val="24"/>
        </w:rPr>
        <w:object w:dxaOrig="279" w:dyaOrig="320">
          <v:shape id="_x0000_i1218" type="#_x0000_t75" style="width:14.25pt;height:15.75pt" o:ole="">
            <v:imagedata r:id="rId359" o:title=""/>
          </v:shape>
          <o:OLEObject Type="Embed" ProgID="Equation.3" ShapeID="_x0000_i1218" DrawAspect="Content" ObjectID="_1627230392" r:id="rId360"/>
        </w:object>
      </w:r>
      <w:r w:rsidR="00D91682">
        <w:rPr>
          <w:sz w:val="24"/>
        </w:rPr>
        <w:t xml:space="preserve"> </w:t>
      </w:r>
    </w:p>
    <w:p w:rsidR="005F1036" w:rsidRDefault="00D91682" w:rsidP="00B65158">
      <w:pPr>
        <w:pStyle w:val="a5"/>
        <w:spacing w:line="276" w:lineRule="auto"/>
        <w:ind w:firstLine="0"/>
      </w:pPr>
      <w:proofErr w:type="gramStart"/>
      <w:r>
        <w:t xml:space="preserve">к </w:t>
      </w:r>
      <w:r>
        <w:rPr>
          <w:position w:val="-12"/>
          <w:sz w:val="24"/>
        </w:rPr>
        <w:object w:dxaOrig="440" w:dyaOrig="420">
          <v:shape id="_x0000_i1219" type="#_x0000_t75" style="width:21.75pt;height:21pt" o:ole="">
            <v:imagedata r:id="rId361" o:title=""/>
          </v:shape>
          <o:OLEObject Type="Embed" ProgID="Equation.3" ShapeID="_x0000_i1219" DrawAspect="Content" ObjectID="_1627230393" r:id="rId362"/>
        </w:object>
      </w:r>
      <w:r w:rsidRPr="00D91682">
        <w:rPr>
          <w:szCs w:val="28"/>
        </w:rPr>
        <w:t>,</w:t>
      </w:r>
      <w:proofErr w:type="gramEnd"/>
      <w:r>
        <w:rPr>
          <w:szCs w:val="28"/>
        </w:rPr>
        <w:t xml:space="preserve"> тем точнее формула. При </w:t>
      </w:r>
      <w:proofErr w:type="gramStart"/>
      <w:r>
        <w:rPr>
          <w:szCs w:val="28"/>
        </w:rPr>
        <w:t xml:space="preserve">значениях </w:t>
      </w:r>
      <w:r>
        <w:rPr>
          <w:position w:val="-12"/>
          <w:sz w:val="24"/>
        </w:rPr>
        <w:object w:dxaOrig="279" w:dyaOrig="320">
          <v:shape id="_x0000_i1220" type="#_x0000_t75" style="width:14.25pt;height:15.75pt" o:ole="">
            <v:imagedata r:id="rId359" o:title=""/>
          </v:shape>
          <o:OLEObject Type="Embed" ProgID="Equation.3" ShapeID="_x0000_i1220" DrawAspect="Content" ObjectID="_1627230394" r:id="rId363"/>
        </w:object>
      </w:r>
      <w:r>
        <w:rPr>
          <w:sz w:val="24"/>
        </w:rPr>
        <w:t xml:space="preserve"> </w:t>
      </w:r>
      <w:r w:rsidRPr="00D91682">
        <w:rPr>
          <w:szCs w:val="28"/>
        </w:rPr>
        <w:t>близких</w:t>
      </w:r>
      <w:proofErr w:type="gramEnd"/>
      <w:r w:rsidRPr="00D91682">
        <w:rPr>
          <w:szCs w:val="28"/>
        </w:rPr>
        <w:t xml:space="preserve"> к </w:t>
      </w:r>
      <w:r w:rsidRPr="00D91682">
        <w:rPr>
          <w:sz w:val="30"/>
          <w:szCs w:val="30"/>
        </w:rPr>
        <w:t>0</w:t>
      </w:r>
      <w:r w:rsidRPr="00D91682">
        <w:rPr>
          <w:szCs w:val="28"/>
        </w:rPr>
        <w:t xml:space="preserve"> или </w:t>
      </w:r>
      <w:r w:rsidRPr="00D91682">
        <w:rPr>
          <w:sz w:val="30"/>
          <w:szCs w:val="30"/>
        </w:rPr>
        <w:t>1</w:t>
      </w:r>
      <w:r>
        <w:rPr>
          <w:sz w:val="30"/>
          <w:szCs w:val="30"/>
        </w:rPr>
        <w:t xml:space="preserve"> </w:t>
      </w:r>
      <w:r>
        <w:rPr>
          <w:szCs w:val="28"/>
        </w:rPr>
        <w:t>формула дает большую погрешность.</w:t>
      </w:r>
      <w:r>
        <w:rPr>
          <w:sz w:val="24"/>
        </w:rPr>
        <w:t xml:space="preserve"> </w:t>
      </w:r>
    </w:p>
    <w:p w:rsidR="005F1036" w:rsidRDefault="005F1036" w:rsidP="00B65158">
      <w:pPr>
        <w:pStyle w:val="a5"/>
        <w:spacing w:line="276" w:lineRule="auto"/>
        <w:ind w:firstLine="0"/>
      </w:pPr>
    </w:p>
    <w:p w:rsidR="005F1036" w:rsidRDefault="005F1036" w:rsidP="00B65158">
      <w:pPr>
        <w:pStyle w:val="a5"/>
        <w:spacing w:line="276" w:lineRule="auto"/>
        <w:ind w:firstLine="0"/>
      </w:pPr>
    </w:p>
    <w:p w:rsidR="000C6AA9" w:rsidRDefault="00B072A7" w:rsidP="00700489">
      <w:pPr>
        <w:pStyle w:val="3"/>
        <w:tabs>
          <w:tab w:val="clear" w:pos="1247"/>
        </w:tabs>
        <w:ind w:hanging="680"/>
      </w:pPr>
      <w:r w:rsidRPr="00B072A7">
        <w:rPr>
          <w:u w:val="none"/>
        </w:rPr>
        <w:lastRenderedPageBreak/>
        <w:t xml:space="preserve"> </w:t>
      </w:r>
      <w:r w:rsidR="00F94966">
        <w:rPr>
          <w:u w:val="none"/>
        </w:rPr>
        <w:t xml:space="preserve"> </w:t>
      </w:r>
      <w:r w:rsidRPr="00B072A7">
        <w:rPr>
          <w:u w:val="none"/>
        </w:rPr>
        <w:t xml:space="preserve"> </w:t>
      </w:r>
      <w:proofErr w:type="gramStart"/>
      <w:r w:rsidR="00700489">
        <w:rPr>
          <w:lang w:val="en-US"/>
        </w:rPr>
        <w:t>IV</w:t>
      </w:r>
      <w:r w:rsidR="00C2483A" w:rsidRPr="00C2483A">
        <w:t xml:space="preserve">  </w:t>
      </w:r>
      <w:r w:rsidR="000C6AA9">
        <w:t>Интегральная</w:t>
      </w:r>
      <w:proofErr w:type="gramEnd"/>
      <w:r w:rsidR="000C6AA9">
        <w:t xml:space="preserve"> теорема Лапласа</w:t>
      </w:r>
      <w:r w:rsidR="000C6AA9">
        <w:rPr>
          <w:b w:val="0"/>
          <w:u w:val="none"/>
        </w:rPr>
        <w:t xml:space="preserve"> (ИФЛ)</w:t>
      </w:r>
    </w:p>
    <w:p w:rsidR="000C6AA9" w:rsidRDefault="000C6AA9" w:rsidP="007A6035">
      <w:pPr>
        <w:pStyle w:val="4"/>
        <w:tabs>
          <w:tab w:val="clear" w:pos="1134"/>
        </w:tabs>
        <w:ind w:left="0" w:firstLine="567"/>
        <w:jc w:val="both"/>
        <w:rPr>
          <w:b w:val="0"/>
          <w:u w:val="none"/>
        </w:rPr>
      </w:pPr>
      <w:del w:id="6" w:author="g780" w:date="2016-06-08T06:49:00Z">
        <w:r>
          <w:delText>Теораема</w:delText>
        </w:r>
      </w:del>
      <w:ins w:id="7" w:author="g780" w:date="2016-06-08T06:49:00Z">
        <w:r>
          <w:t>Теорема</w:t>
        </w:r>
      </w:ins>
      <w:r>
        <w:t xml:space="preserve"> 3</w:t>
      </w:r>
      <w:r w:rsidR="00700489" w:rsidRPr="00700489">
        <w:t>.</w:t>
      </w:r>
      <w:r w:rsidR="00700489" w:rsidRPr="00700489">
        <w:rPr>
          <w:b w:val="0"/>
          <w:u w:val="none"/>
        </w:rPr>
        <w:t xml:space="preserve"> </w:t>
      </w:r>
      <w:r w:rsidRPr="00700489">
        <w:rPr>
          <w:b w:val="0"/>
          <w:u w:val="none"/>
        </w:rPr>
        <w:t xml:space="preserve">В предположениях теоремы </w:t>
      </w:r>
      <w:r w:rsidRPr="00700489">
        <w:rPr>
          <w:b w:val="0"/>
          <w:sz w:val="30"/>
          <w:szCs w:val="30"/>
          <w:u w:val="none"/>
        </w:rPr>
        <w:t>2</w:t>
      </w:r>
      <w:r w:rsidRPr="00700489">
        <w:rPr>
          <w:b w:val="0"/>
          <w:u w:val="none"/>
        </w:rPr>
        <w:t xml:space="preserve">, для </w:t>
      </w:r>
      <w:proofErr w:type="gramStart"/>
      <w:r w:rsidRPr="00700489">
        <w:rPr>
          <w:b w:val="0"/>
          <w:u w:val="none"/>
        </w:rPr>
        <w:t xml:space="preserve">вероятности </w:t>
      </w:r>
      <w:r w:rsidR="00700489" w:rsidRPr="00700489">
        <w:rPr>
          <w:b w:val="0"/>
          <w:bCs w:val="0"/>
          <w:position w:val="-14"/>
          <w:sz w:val="24"/>
          <w:szCs w:val="24"/>
          <w:u w:val="none"/>
        </w:rPr>
        <w:object w:dxaOrig="1340" w:dyaOrig="440">
          <v:shape id="_x0000_i1221" type="#_x0000_t75" style="width:66.75pt;height:21.75pt" o:ole="">
            <v:imagedata r:id="rId364" o:title=""/>
          </v:shape>
          <o:OLEObject Type="Embed" ProgID="Equation.3" ShapeID="_x0000_i1221" DrawAspect="Content" ObjectID="_1627230395" r:id="rId365"/>
        </w:object>
      </w:r>
      <w:r w:rsidRPr="00700489">
        <w:rPr>
          <w:b w:val="0"/>
          <w:u w:val="none"/>
        </w:rPr>
        <w:t xml:space="preserve"> того</w:t>
      </w:r>
      <w:proofErr w:type="gramEnd"/>
      <w:r w:rsidRPr="00700489">
        <w:rPr>
          <w:b w:val="0"/>
          <w:u w:val="none"/>
        </w:rPr>
        <w:t xml:space="preserve">, что событие </w:t>
      </w:r>
      <w:r w:rsidR="00700489" w:rsidRPr="00700489">
        <w:rPr>
          <w:b w:val="0"/>
          <w:position w:val="-4"/>
          <w:sz w:val="24"/>
          <w:szCs w:val="24"/>
          <w:u w:val="none"/>
        </w:rPr>
        <w:object w:dxaOrig="285" w:dyaOrig="300">
          <v:shape id="_x0000_i1222" type="#_x0000_t75" style="width:14.25pt;height:15pt" o:ole="">
            <v:imagedata r:id="rId327" o:title=""/>
          </v:shape>
          <o:OLEObject Type="Embed" ProgID="Equation.3" ShapeID="_x0000_i1222" DrawAspect="Content" ObjectID="_1627230396" r:id="rId366"/>
        </w:object>
      </w:r>
      <w:r w:rsidRPr="00700489">
        <w:rPr>
          <w:b w:val="0"/>
          <w:u w:val="none"/>
        </w:rPr>
        <w:t xml:space="preserve"> </w:t>
      </w:r>
      <w:r w:rsidR="007A6035" w:rsidRPr="0069036C">
        <w:rPr>
          <w:b w:val="0"/>
          <w:u w:val="none"/>
        </w:rPr>
        <w:t xml:space="preserve">в </w:t>
      </w:r>
      <w:r w:rsidR="00A366C2" w:rsidRPr="00A366C2">
        <w:rPr>
          <w:bCs w:val="0"/>
          <w:position w:val="-6"/>
          <w:sz w:val="24"/>
          <w:szCs w:val="24"/>
          <w:u w:val="none"/>
        </w:rPr>
        <w:object w:dxaOrig="240" w:dyaOrig="260">
          <v:shape id="_x0000_i1223" type="#_x0000_t75" style="width:12pt;height:12.75pt" o:ole="">
            <v:imagedata r:id="rId367" o:title=""/>
          </v:shape>
          <o:OLEObject Type="Embed" ProgID="Equation.3" ShapeID="_x0000_i1223" DrawAspect="Content" ObjectID="_1627230397" r:id="rId368"/>
        </w:object>
      </w:r>
      <w:r w:rsidR="007A6035" w:rsidRPr="0069036C">
        <w:rPr>
          <w:b w:val="0"/>
          <w:u w:val="none"/>
        </w:rPr>
        <w:t xml:space="preserve"> независимых испытаниях </w:t>
      </w:r>
      <w:r w:rsidRPr="00700489">
        <w:rPr>
          <w:b w:val="0"/>
          <w:u w:val="none"/>
        </w:rPr>
        <w:t xml:space="preserve">произойдет от </w:t>
      </w:r>
      <w:r w:rsidR="00700489" w:rsidRPr="00700489">
        <w:rPr>
          <w:b w:val="0"/>
          <w:position w:val="-12"/>
          <w:sz w:val="24"/>
          <w:szCs w:val="24"/>
          <w:u w:val="none"/>
        </w:rPr>
        <w:object w:dxaOrig="300" w:dyaOrig="420">
          <v:shape id="_x0000_i1224" type="#_x0000_t75" style="width:15pt;height:21pt" o:ole="">
            <v:imagedata r:id="rId369" o:title=""/>
          </v:shape>
          <o:OLEObject Type="Embed" ProgID="Equation.3" ShapeID="_x0000_i1224" DrawAspect="Content" ObjectID="_1627230398" r:id="rId370"/>
        </w:object>
      </w:r>
      <w:r w:rsidRPr="00700489">
        <w:rPr>
          <w:b w:val="0"/>
          <w:u w:val="none"/>
        </w:rPr>
        <w:t xml:space="preserve"> до </w:t>
      </w:r>
      <w:r w:rsidR="00700489" w:rsidRPr="00700489">
        <w:rPr>
          <w:b w:val="0"/>
          <w:position w:val="-12"/>
          <w:sz w:val="24"/>
          <w:szCs w:val="24"/>
          <w:u w:val="none"/>
        </w:rPr>
        <w:object w:dxaOrig="360" w:dyaOrig="420">
          <v:shape id="_x0000_i1225" type="#_x0000_t75" style="width:18pt;height:21pt" o:ole="">
            <v:imagedata r:id="rId371" o:title=""/>
          </v:shape>
          <o:OLEObject Type="Embed" ProgID="Equation.3" ShapeID="_x0000_i1225" DrawAspect="Content" ObjectID="_1627230399" r:id="rId372"/>
        </w:object>
      </w:r>
      <w:r w:rsidRPr="00700489">
        <w:rPr>
          <w:b w:val="0"/>
          <w:u w:val="none"/>
        </w:rPr>
        <w:t xml:space="preserve"> раз</w:t>
      </w:r>
      <w:r w:rsidR="00700489" w:rsidRPr="00700489">
        <w:rPr>
          <w:b w:val="0"/>
          <w:u w:val="none"/>
        </w:rPr>
        <w:t>,</w:t>
      </w:r>
      <w:r w:rsidRPr="00700489">
        <w:rPr>
          <w:b w:val="0"/>
          <w:u w:val="none"/>
        </w:rPr>
        <w:t xml:space="preserve"> имеет место приближенная формула</w:t>
      </w:r>
    </w:p>
    <w:p w:rsidR="00A366C2" w:rsidRPr="00A366C2" w:rsidRDefault="00A366C2" w:rsidP="00A366C2">
      <w:pPr>
        <w:pStyle w:val="a5"/>
        <w:rPr>
          <w:sz w:val="8"/>
          <w:szCs w:val="8"/>
        </w:rPr>
      </w:pPr>
    </w:p>
    <w:p w:rsidR="00700489" w:rsidRDefault="001E42D4" w:rsidP="000C6AA9">
      <w:pPr>
        <w:pStyle w:val="MTDisplayEquation"/>
      </w:pPr>
      <w:r w:rsidRPr="00700489">
        <w:rPr>
          <w:b/>
          <w:bCs/>
          <w:position w:val="-42"/>
          <w:sz w:val="24"/>
        </w:rPr>
        <w:object w:dxaOrig="5480" w:dyaOrig="999">
          <v:shape id="_x0000_i1226" type="#_x0000_t75" style="width:273.75pt;height:50.25pt" o:ole="">
            <v:imagedata r:id="rId373" o:title=""/>
          </v:shape>
          <o:OLEObject Type="Embed" ProgID="Equation.3" ShapeID="_x0000_i1226" DrawAspect="Content" ObjectID="_1627230400" r:id="rId374"/>
        </w:object>
      </w:r>
    </w:p>
    <w:p w:rsidR="001E42D4" w:rsidRPr="001E42D4" w:rsidRDefault="001E42D4" w:rsidP="00B072A7">
      <w:pPr>
        <w:pStyle w:val="a5"/>
        <w:spacing w:line="276" w:lineRule="auto"/>
        <w:ind w:firstLine="567"/>
      </w:pPr>
      <w:proofErr w:type="gramStart"/>
      <w:r>
        <w:t xml:space="preserve">Здесь </w:t>
      </w:r>
      <w:r w:rsidRPr="001E42D4">
        <w:rPr>
          <w:b/>
          <w:position w:val="-50"/>
          <w:sz w:val="24"/>
        </w:rPr>
        <w:object w:dxaOrig="3220" w:dyaOrig="1160">
          <v:shape id="_x0000_i1227" type="#_x0000_t75" style="width:161.25pt;height:57.75pt" o:ole="">
            <v:imagedata r:id="rId375" o:title=""/>
          </v:shape>
          <o:OLEObject Type="Embed" ProgID="Equation.3" ShapeID="_x0000_i1227" DrawAspect="Content" ObjectID="_1627230401" r:id="rId376"/>
        </w:object>
      </w:r>
      <w:r>
        <w:rPr>
          <w:b/>
          <w:sz w:val="24"/>
        </w:rPr>
        <w:t xml:space="preserve"> –</w:t>
      </w:r>
      <w:proofErr w:type="gramEnd"/>
      <w:r>
        <w:rPr>
          <w:b/>
          <w:sz w:val="24"/>
        </w:rPr>
        <w:t xml:space="preserve"> </w:t>
      </w:r>
      <w:r w:rsidRPr="001E42D4">
        <w:t xml:space="preserve">функция Лапласа. Для нее также есть таблицы. Свойства: </w:t>
      </w:r>
      <w:r w:rsidRPr="001E42D4">
        <w:rPr>
          <w:sz w:val="30"/>
          <w:szCs w:val="30"/>
        </w:rPr>
        <w:t>1</w:t>
      </w:r>
      <w:proofErr w:type="gramStart"/>
      <w:r w:rsidRPr="001E42D4">
        <w:rPr>
          <w:sz w:val="30"/>
          <w:szCs w:val="30"/>
        </w:rPr>
        <w:t>)</w:t>
      </w:r>
      <w:r w:rsidRPr="001E42D4">
        <w:t xml:space="preserve"> </w:t>
      </w:r>
      <w:r w:rsidRPr="001E42D4">
        <w:rPr>
          <w:position w:val="-12"/>
          <w:sz w:val="24"/>
        </w:rPr>
        <w:object w:dxaOrig="2040" w:dyaOrig="400">
          <v:shape id="_x0000_i1228" type="#_x0000_t75" style="width:102pt;height:20.25pt" o:ole="">
            <v:imagedata r:id="rId377" o:title=""/>
          </v:shape>
          <o:OLEObject Type="Embed" ProgID="Equation.3" ShapeID="_x0000_i1228" DrawAspect="Content" ObjectID="_1627230402" r:id="rId378"/>
        </w:object>
      </w:r>
      <w:r w:rsidRPr="001E42D4">
        <w:t>;</w:t>
      </w:r>
      <w:proofErr w:type="gramEnd"/>
      <w:r w:rsidRPr="001E42D4">
        <w:t xml:space="preserve"> </w:t>
      </w:r>
      <w:r w:rsidRPr="001E42D4">
        <w:rPr>
          <w:sz w:val="30"/>
          <w:szCs w:val="30"/>
        </w:rPr>
        <w:t>2)</w:t>
      </w:r>
      <w:r w:rsidRPr="001E42D4">
        <w:t xml:space="preserve"> </w:t>
      </w:r>
      <w:r w:rsidRPr="001E42D4">
        <w:rPr>
          <w:position w:val="-12"/>
          <w:sz w:val="24"/>
        </w:rPr>
        <w:object w:dxaOrig="1400" w:dyaOrig="400">
          <v:shape id="_x0000_i1229" type="#_x0000_t75" style="width:69.75pt;height:20.25pt" o:ole="">
            <v:imagedata r:id="rId379" o:title=""/>
          </v:shape>
          <o:OLEObject Type="Embed" ProgID="Equation.3" ShapeID="_x0000_i1229" DrawAspect="Content" ObjectID="_1627230403" r:id="rId380"/>
        </w:object>
      </w:r>
      <w:r w:rsidRPr="001E42D4">
        <w:t xml:space="preserve"> для больших </w:t>
      </w:r>
      <w:r>
        <w:rPr>
          <w:position w:val="-6"/>
          <w:sz w:val="24"/>
        </w:rPr>
        <w:object w:dxaOrig="240" w:dyaOrig="260">
          <v:shape id="_x0000_i1230" type="#_x0000_t75" style="width:12pt;height:12.75pt" o:ole="">
            <v:imagedata r:id="rId381" o:title=""/>
          </v:shape>
          <o:OLEObject Type="Embed" ProgID="Equation.3" ShapeID="_x0000_i1230" DrawAspect="Content" ObjectID="_1627230404" r:id="rId382"/>
        </w:object>
      </w:r>
      <w:r w:rsidRPr="001E42D4">
        <w:t>.</w:t>
      </w:r>
    </w:p>
    <w:p w:rsidR="000C6AA9" w:rsidRDefault="000C6AA9" w:rsidP="00C2483A">
      <w:pPr>
        <w:pStyle w:val="5"/>
        <w:tabs>
          <w:tab w:val="clear" w:pos="1134"/>
        </w:tabs>
        <w:spacing w:line="276" w:lineRule="auto"/>
        <w:ind w:left="0" w:firstLine="567"/>
        <w:jc w:val="both"/>
      </w:pPr>
      <w:r>
        <w:t>Замечание</w:t>
      </w:r>
      <w:r w:rsidR="00D17C17">
        <w:t>.</w:t>
      </w:r>
      <w:r w:rsidR="00D17C17">
        <w:rPr>
          <w:b w:val="0"/>
          <w:u w:val="none"/>
        </w:rPr>
        <w:t xml:space="preserve"> </w:t>
      </w:r>
      <w:r w:rsidRPr="00D17C17">
        <w:rPr>
          <w:b w:val="0"/>
          <w:u w:val="none"/>
        </w:rPr>
        <w:t>В литературе встречаются и другие функции, носящие имя Лапласа. Например,</w:t>
      </w:r>
    </w:p>
    <w:p w:rsidR="000C6AA9" w:rsidRDefault="00D17C17" w:rsidP="00F94966">
      <w:pPr>
        <w:pStyle w:val="a5"/>
        <w:ind w:firstLine="1134"/>
      </w:pPr>
      <w:r w:rsidRPr="001E42D4">
        <w:rPr>
          <w:b/>
          <w:position w:val="-50"/>
          <w:sz w:val="24"/>
        </w:rPr>
        <w:object w:dxaOrig="3560" w:dyaOrig="1160">
          <v:shape id="_x0000_i1231" type="#_x0000_t75" style="width:177.75pt;height:57.75pt" o:ole="">
            <v:imagedata r:id="rId383" o:title=""/>
          </v:shape>
          <o:OLEObject Type="Embed" ProgID="Equation.3" ShapeID="_x0000_i1231" DrawAspect="Content" ObjectID="_1627230405" r:id="rId384"/>
        </w:object>
      </w:r>
    </w:p>
    <w:p w:rsidR="000C6AA9" w:rsidRDefault="00D17C17" w:rsidP="00F94966">
      <w:pPr>
        <w:pStyle w:val="a5"/>
        <w:ind w:firstLine="1134"/>
      </w:pPr>
      <w:r>
        <w:rPr>
          <w:b/>
          <w:position w:val="-50"/>
          <w:sz w:val="24"/>
        </w:rPr>
        <w:object w:dxaOrig="2980" w:dyaOrig="1160">
          <v:shape id="_x0000_i1232" type="#_x0000_t75" style="width:150.75pt;height:58.5pt" o:ole="">
            <v:imagedata r:id="rId385" o:title=""/>
          </v:shape>
          <o:OLEObject Type="Embed" ProgID="Equation.3" ShapeID="_x0000_i1232" DrawAspect="Content" ObjectID="_1627230406" r:id="rId386"/>
        </w:object>
      </w:r>
      <w:r w:rsidR="000C6AA9">
        <w:t xml:space="preserve"> (функция ошибок).</w:t>
      </w:r>
    </w:p>
    <w:p w:rsidR="000C6AA9" w:rsidRDefault="000C6AA9" w:rsidP="00C2483A">
      <w:pPr>
        <w:pStyle w:val="a5"/>
        <w:spacing w:line="276" w:lineRule="auto"/>
        <w:ind w:firstLine="0"/>
      </w:pPr>
      <w:r>
        <w:t xml:space="preserve">Между ними есть </w:t>
      </w:r>
      <w:proofErr w:type="gramStart"/>
      <w:r w:rsidR="00D17C17">
        <w:t>связи</w:t>
      </w:r>
      <w:r>
        <w:t xml:space="preserve">: </w:t>
      </w:r>
      <w:r w:rsidR="00D17C17">
        <w:rPr>
          <w:position w:val="-12"/>
          <w:sz w:val="24"/>
        </w:rPr>
        <w:object w:dxaOrig="2460" w:dyaOrig="420">
          <v:shape id="_x0000_i1233" type="#_x0000_t75" style="width:123pt;height:21pt" o:ole="">
            <v:imagedata r:id="rId387" o:title=""/>
          </v:shape>
          <o:OLEObject Type="Embed" ProgID="Equation.3" ShapeID="_x0000_i1233" DrawAspect="Content" ObjectID="_1627230407" r:id="rId388"/>
        </w:object>
      </w:r>
      <w:r w:rsidR="00C2483A">
        <w:rPr>
          <w:sz w:val="24"/>
        </w:rPr>
        <w:t xml:space="preserve"> </w:t>
      </w:r>
      <w:r>
        <w:t xml:space="preserve"> </w:t>
      </w:r>
      <w:proofErr w:type="gramEnd"/>
      <w:r>
        <w:t xml:space="preserve">и </w:t>
      </w:r>
      <w:r w:rsidR="00C2483A">
        <w:t xml:space="preserve"> </w:t>
      </w:r>
      <w:r w:rsidR="00C2483A" w:rsidRPr="00D17C17">
        <w:rPr>
          <w:position w:val="-36"/>
          <w:sz w:val="24"/>
        </w:rPr>
        <w:object w:dxaOrig="2540" w:dyaOrig="880">
          <v:shape id="_x0000_i1234" type="#_x0000_t75" style="width:126.75pt;height:44.25pt" o:ole="">
            <v:imagedata r:id="rId389" o:title=""/>
          </v:shape>
          <o:OLEObject Type="Embed" ProgID="Equation.3" ShapeID="_x0000_i1234" DrawAspect="Content" ObjectID="_1627230408" r:id="rId390"/>
        </w:object>
      </w:r>
      <w:r w:rsidR="00D17C17">
        <w:rPr>
          <w:sz w:val="32"/>
          <w:szCs w:val="32"/>
        </w:rPr>
        <w:t>.</w:t>
      </w:r>
      <w:r w:rsidR="00D17C17">
        <w:t xml:space="preserve"> </w:t>
      </w:r>
      <w:r>
        <w:t>Это надо иметь в виду при использовании таблиц.</w:t>
      </w:r>
    </w:p>
    <w:p w:rsidR="000C6AA9" w:rsidRDefault="000C6AA9" w:rsidP="00F94966">
      <w:pPr>
        <w:pStyle w:val="7"/>
        <w:tabs>
          <w:tab w:val="clear" w:pos="1066"/>
        </w:tabs>
        <w:spacing w:line="276" w:lineRule="auto"/>
        <w:ind w:left="0" w:firstLine="567"/>
      </w:pPr>
      <w:r>
        <w:t>Пример 4</w:t>
      </w:r>
      <w:r w:rsidR="00C2483A">
        <w:t>.</w:t>
      </w:r>
      <w:r w:rsidR="00C2483A">
        <w:rPr>
          <w:b w:val="0"/>
          <w:u w:val="none"/>
        </w:rPr>
        <w:t xml:space="preserve"> </w:t>
      </w:r>
      <w:r w:rsidRPr="00C2483A">
        <w:rPr>
          <w:b w:val="0"/>
          <w:u w:val="none"/>
        </w:rPr>
        <w:t xml:space="preserve">В условиях предыдущей задачи найти вероятность того, что в коробке будет не более </w:t>
      </w:r>
      <w:r w:rsidRPr="00C2483A">
        <w:rPr>
          <w:b w:val="0"/>
          <w:sz w:val="30"/>
          <w:szCs w:val="30"/>
          <w:u w:val="none"/>
        </w:rPr>
        <w:t>15</w:t>
      </w:r>
      <w:r w:rsidRPr="00C2483A">
        <w:rPr>
          <w:b w:val="0"/>
          <w:u w:val="none"/>
        </w:rPr>
        <w:t xml:space="preserve"> деталей с браком.</w:t>
      </w:r>
    </w:p>
    <w:p w:rsidR="00C2483A" w:rsidRDefault="00C2483A" w:rsidP="00F94966">
      <w:pPr>
        <w:pStyle w:val="a5"/>
        <w:spacing w:line="276" w:lineRule="auto"/>
        <w:ind w:firstLine="567"/>
      </w:pPr>
      <w:r w:rsidRPr="00C2483A">
        <w:rPr>
          <w:b/>
          <w:u w:val="single"/>
        </w:rPr>
        <w:t>Решение.</w:t>
      </w:r>
    </w:p>
    <w:p w:rsidR="000C6AA9" w:rsidRDefault="00C2483A" w:rsidP="00F94966">
      <w:pPr>
        <w:pStyle w:val="a5"/>
        <w:spacing w:line="276" w:lineRule="auto"/>
        <w:ind w:firstLine="567"/>
      </w:pPr>
      <w:r w:rsidRPr="00C2483A">
        <w:rPr>
          <w:b/>
          <w:position w:val="-62"/>
          <w:sz w:val="24"/>
        </w:rPr>
        <w:object w:dxaOrig="7820" w:dyaOrig="1400">
          <v:shape id="_x0000_i1235" type="#_x0000_t75" style="width:390.75pt;height:69.75pt" o:ole="">
            <v:imagedata r:id="rId391" o:title=""/>
          </v:shape>
          <o:OLEObject Type="Embed" ProgID="Equation.3" ShapeID="_x0000_i1235" DrawAspect="Content" ObjectID="_1627230409" r:id="rId392"/>
        </w:object>
      </w:r>
      <w:r>
        <w:t xml:space="preserve"> </w:t>
      </w:r>
    </w:p>
    <w:p w:rsidR="000C6AA9" w:rsidRDefault="000C6AA9" w:rsidP="00F94966">
      <w:pPr>
        <w:pStyle w:val="MTDisplayEquation"/>
      </w:pPr>
      <w:r>
        <w:tab/>
        <w:t xml:space="preserve">В </w:t>
      </w:r>
      <w:r w:rsidRPr="00C2483A">
        <w:rPr>
          <w:sz w:val="30"/>
          <w:szCs w:val="30"/>
        </w:rPr>
        <w:t>95%</w:t>
      </w:r>
      <w:r>
        <w:t xml:space="preserve"> коробок число бракованных </w:t>
      </w:r>
      <w:r w:rsidR="00C2483A">
        <w:t xml:space="preserve">деталей </w:t>
      </w:r>
      <w:r w:rsidR="00D63E51">
        <w:t xml:space="preserve">не </w:t>
      </w:r>
      <w:r w:rsidR="00C2483A">
        <w:t xml:space="preserve">превосходит </w:t>
      </w:r>
      <w:r w:rsidR="00C2483A" w:rsidRPr="00C2483A">
        <w:rPr>
          <w:sz w:val="30"/>
          <w:szCs w:val="30"/>
        </w:rPr>
        <w:t>15</w:t>
      </w:r>
      <w:r w:rsidR="00C2483A">
        <w:t xml:space="preserve"> штук.</w:t>
      </w:r>
    </w:p>
    <w:p w:rsidR="000C6AA9" w:rsidRDefault="00B072A7" w:rsidP="0027614E">
      <w:pPr>
        <w:pStyle w:val="3"/>
        <w:tabs>
          <w:tab w:val="clear" w:pos="1247"/>
        </w:tabs>
        <w:spacing w:line="276" w:lineRule="auto"/>
        <w:ind w:hanging="680"/>
      </w:pPr>
      <w:r w:rsidRPr="00B072A7">
        <w:rPr>
          <w:u w:val="none"/>
        </w:rPr>
        <w:t xml:space="preserve"> </w:t>
      </w:r>
      <w:r w:rsidR="00F94966">
        <w:rPr>
          <w:u w:val="none"/>
        </w:rPr>
        <w:t xml:space="preserve"> </w:t>
      </w:r>
      <w:r w:rsidRPr="00B072A7">
        <w:rPr>
          <w:u w:val="none"/>
        </w:rPr>
        <w:t xml:space="preserve"> </w:t>
      </w:r>
      <w:proofErr w:type="gramStart"/>
      <w:r w:rsidR="00C2483A">
        <w:rPr>
          <w:lang w:val="en-US"/>
        </w:rPr>
        <w:t>V</w:t>
      </w:r>
      <w:r w:rsidR="00C2483A" w:rsidRPr="00C2483A">
        <w:t xml:space="preserve">  </w:t>
      </w:r>
      <w:proofErr w:type="gramEnd"/>
      <w:del w:id="8" w:author="g780" w:date="2016-06-08T06:49:00Z">
        <w:r w:rsidR="000C6AA9">
          <w:delText>Нектороые</w:delText>
        </w:r>
      </w:del>
      <w:ins w:id="9" w:author="g780" w:date="2016-06-08T06:49:00Z">
        <w:r w:rsidR="000C6AA9">
          <w:t>Некоторые</w:t>
        </w:r>
      </w:ins>
      <w:r w:rsidR="000C6AA9">
        <w:t xml:space="preserve"> </w:t>
      </w:r>
      <w:del w:id="10" w:author="g780" w:date="2016-06-08T06:49:00Z">
        <w:r w:rsidR="000C6AA9">
          <w:delText>придожения</w:delText>
        </w:r>
      </w:del>
      <w:ins w:id="11" w:author="g780" w:date="2016-06-08T06:49:00Z">
        <w:r w:rsidR="000C6AA9">
          <w:t>приложения</w:t>
        </w:r>
      </w:ins>
      <w:r w:rsidR="000C6AA9">
        <w:t xml:space="preserve"> ИФЛ: обратные задачи</w:t>
      </w:r>
    </w:p>
    <w:p w:rsidR="000C6AA9" w:rsidRPr="0027614E" w:rsidRDefault="000C6AA9" w:rsidP="0027614E">
      <w:pPr>
        <w:pStyle w:val="7"/>
        <w:tabs>
          <w:tab w:val="clear" w:pos="1066"/>
        </w:tabs>
        <w:spacing w:line="276" w:lineRule="auto"/>
        <w:ind w:left="0" w:firstLine="567"/>
        <w:jc w:val="both"/>
        <w:rPr>
          <w:b w:val="0"/>
          <w:u w:val="none"/>
        </w:rPr>
      </w:pPr>
      <w:r>
        <w:t>Пример 5</w:t>
      </w:r>
      <w:r w:rsidR="0027614E">
        <w:t>.</w:t>
      </w:r>
      <w:r w:rsidR="0027614E">
        <w:rPr>
          <w:b w:val="0"/>
          <w:u w:val="none"/>
        </w:rPr>
        <w:t xml:space="preserve"> </w:t>
      </w:r>
      <w:r w:rsidRPr="0027614E">
        <w:rPr>
          <w:b w:val="0"/>
          <w:u w:val="none"/>
        </w:rPr>
        <w:t xml:space="preserve">В условиях предыдущих задач число бракованных </w:t>
      </w:r>
      <w:r w:rsidR="004C052F">
        <w:rPr>
          <w:b w:val="0"/>
          <w:u w:val="none"/>
        </w:rPr>
        <w:t xml:space="preserve">деталей </w:t>
      </w:r>
      <w:r w:rsidRPr="0027614E">
        <w:rPr>
          <w:b w:val="0"/>
          <w:u w:val="none"/>
        </w:rPr>
        <w:t xml:space="preserve">в коробке теоретически может быть от </w:t>
      </w:r>
      <w:r w:rsidRPr="0027614E">
        <w:rPr>
          <w:b w:val="0"/>
          <w:sz w:val="30"/>
          <w:szCs w:val="30"/>
          <w:u w:val="none"/>
        </w:rPr>
        <w:t>0</w:t>
      </w:r>
      <w:r w:rsidRPr="0027614E">
        <w:rPr>
          <w:b w:val="0"/>
          <w:u w:val="none"/>
        </w:rPr>
        <w:t xml:space="preserve"> до </w:t>
      </w:r>
      <w:r w:rsidRPr="0027614E">
        <w:rPr>
          <w:b w:val="0"/>
          <w:sz w:val="30"/>
          <w:szCs w:val="30"/>
          <w:u w:val="none"/>
        </w:rPr>
        <w:t>100</w:t>
      </w:r>
      <w:r w:rsidRPr="0027614E">
        <w:rPr>
          <w:b w:val="0"/>
          <w:u w:val="none"/>
        </w:rPr>
        <w:t>. Однако, практически какова верхняя грань числа бракованных</w:t>
      </w:r>
      <w:r w:rsidR="00A366C2">
        <w:rPr>
          <w:b w:val="0"/>
          <w:u w:val="none"/>
        </w:rPr>
        <w:t>?</w:t>
      </w:r>
      <w:r w:rsidRPr="0027614E">
        <w:rPr>
          <w:b w:val="0"/>
          <w:u w:val="none"/>
        </w:rPr>
        <w:t xml:space="preserve"> Ответ зависит от той вероятн</w:t>
      </w:r>
      <w:del w:id="12" w:author="g780" w:date="2016-06-08T06:48:00Z">
        <w:r w:rsidRPr="0027614E">
          <w:rPr>
            <w:b w:val="0"/>
            <w:u w:val="none"/>
          </w:rPr>
          <w:delText>с</w:delText>
        </w:r>
      </w:del>
      <w:r w:rsidRPr="0027614E">
        <w:rPr>
          <w:b w:val="0"/>
          <w:u w:val="none"/>
        </w:rPr>
        <w:t>о</w:t>
      </w:r>
      <w:ins w:id="13" w:author="g780" w:date="2016-06-08T06:48:00Z">
        <w:r w:rsidRPr="0027614E">
          <w:rPr>
            <w:b w:val="0"/>
            <w:u w:val="none"/>
            <w:lang w:val="en-US"/>
          </w:rPr>
          <w:t>c</w:t>
        </w:r>
      </w:ins>
      <w:r w:rsidRPr="0027614E">
        <w:rPr>
          <w:b w:val="0"/>
          <w:u w:val="none"/>
        </w:rPr>
        <w:t xml:space="preserve">ти, которую мы считаем близкой к </w:t>
      </w:r>
      <w:r w:rsidRPr="0027614E">
        <w:rPr>
          <w:b w:val="0"/>
          <w:sz w:val="30"/>
          <w:szCs w:val="30"/>
          <w:u w:val="none"/>
        </w:rPr>
        <w:t>1: 0,9; 0,95; 0,99</w:t>
      </w:r>
      <w:r w:rsidR="00B072A7">
        <w:rPr>
          <w:b w:val="0"/>
          <w:sz w:val="30"/>
          <w:szCs w:val="30"/>
          <w:u w:val="none"/>
        </w:rPr>
        <w:t>.</w:t>
      </w:r>
    </w:p>
    <w:p w:rsidR="000C6AA9" w:rsidRDefault="000C6AA9" w:rsidP="00D63E51">
      <w:pPr>
        <w:pStyle w:val="a5"/>
        <w:spacing w:line="276" w:lineRule="auto"/>
        <w:ind w:firstLine="567"/>
      </w:pPr>
      <w:r>
        <w:t>Пусть эта вероятность</w:t>
      </w:r>
      <w:r w:rsidR="005D67FE">
        <w:t xml:space="preserve">  </w:t>
      </w:r>
      <w:r w:rsidRPr="0027614E">
        <w:rPr>
          <w:sz w:val="30"/>
          <w:szCs w:val="30"/>
        </w:rPr>
        <w:t>0,99</w:t>
      </w:r>
      <w:r>
        <w:t xml:space="preserve">. </w:t>
      </w:r>
      <w:r w:rsidR="005D67FE">
        <w:t xml:space="preserve"> </w:t>
      </w:r>
      <w:proofErr w:type="gramStart"/>
      <w:r>
        <w:t xml:space="preserve">Найти </w:t>
      </w:r>
      <w:r w:rsidR="0027614E" w:rsidRPr="0027614E">
        <w:rPr>
          <w:position w:val="-12"/>
          <w:sz w:val="24"/>
        </w:rPr>
        <w:object w:dxaOrig="360" w:dyaOrig="420">
          <v:shape id="_x0000_i1236" type="#_x0000_t75" style="width:18pt;height:21pt" o:ole="">
            <v:imagedata r:id="rId393" o:title=""/>
          </v:shape>
          <o:OLEObject Type="Embed" ProgID="Equation.3" ShapeID="_x0000_i1236" DrawAspect="Content" ObjectID="_1627230410" r:id="rId394"/>
        </w:object>
      </w:r>
      <w:r>
        <w:t xml:space="preserve"> из</w:t>
      </w:r>
      <w:proofErr w:type="gramEnd"/>
      <w:r>
        <w:t xml:space="preserve"> условия</w:t>
      </w:r>
      <w:r w:rsidR="00F94966">
        <w:t>:</w:t>
      </w:r>
      <w:r>
        <w:t xml:space="preserve"> </w:t>
      </w:r>
    </w:p>
    <w:p w:rsidR="0027614E" w:rsidRDefault="004C052F" w:rsidP="0027614E">
      <w:pPr>
        <w:pStyle w:val="a5"/>
        <w:spacing w:line="276" w:lineRule="auto"/>
      </w:pPr>
      <w:r w:rsidRPr="0027614E">
        <w:rPr>
          <w:b/>
          <w:position w:val="-86"/>
          <w:sz w:val="24"/>
        </w:rPr>
        <w:object w:dxaOrig="6480" w:dyaOrig="1880">
          <v:shape id="_x0000_i1237" type="#_x0000_t75" style="width:324pt;height:93.75pt" o:ole="">
            <v:imagedata r:id="rId395" o:title=""/>
          </v:shape>
          <o:OLEObject Type="Embed" ProgID="Equation.3" ShapeID="_x0000_i1237" DrawAspect="Content" ObjectID="_1627230411" r:id="rId396"/>
        </w:object>
      </w:r>
    </w:p>
    <w:p w:rsidR="000C6AA9" w:rsidRDefault="000C6AA9" w:rsidP="0072217B">
      <w:pPr>
        <w:pStyle w:val="MTDisplayEquation"/>
        <w:spacing w:line="276" w:lineRule="auto"/>
        <w:ind w:firstLine="0"/>
        <w:rPr>
          <w:szCs w:val="28"/>
        </w:rPr>
      </w:pPr>
      <w:r>
        <w:t xml:space="preserve">т.е. </w:t>
      </w:r>
      <w:proofErr w:type="gramStart"/>
      <w:r w:rsidR="005D67FE">
        <w:t xml:space="preserve">для </w:t>
      </w:r>
      <w:r w:rsidR="005D67FE" w:rsidRPr="0027614E">
        <w:rPr>
          <w:position w:val="-12"/>
          <w:sz w:val="24"/>
        </w:rPr>
        <w:object w:dxaOrig="360" w:dyaOrig="420">
          <v:shape id="_x0000_i1238" type="#_x0000_t75" style="width:18pt;height:21pt" o:ole="">
            <v:imagedata r:id="rId393" o:title=""/>
          </v:shape>
          <o:OLEObject Type="Embed" ProgID="Equation.3" ShapeID="_x0000_i1238" DrawAspect="Content" ObjectID="_1627230412" r:id="rId397"/>
        </w:object>
      </w:r>
      <w:r w:rsidR="005D67FE">
        <w:rPr>
          <w:sz w:val="24"/>
        </w:rPr>
        <w:t xml:space="preserve"> </w:t>
      </w:r>
      <w:r w:rsidR="005D67FE" w:rsidRPr="005D67FE">
        <w:rPr>
          <w:szCs w:val="28"/>
        </w:rPr>
        <w:t>имеем</w:t>
      </w:r>
      <w:proofErr w:type="gramEnd"/>
      <w:r w:rsidR="005D67FE">
        <w:t xml:space="preserve">: </w:t>
      </w:r>
      <w:r w:rsidR="004C052F" w:rsidRPr="005D67FE">
        <w:rPr>
          <w:position w:val="-36"/>
          <w:sz w:val="24"/>
        </w:rPr>
        <w:object w:dxaOrig="2620" w:dyaOrig="880">
          <v:shape id="_x0000_i1239" type="#_x0000_t75" style="width:131.25pt;height:44.25pt" o:ole="">
            <v:imagedata r:id="rId398" o:title=""/>
          </v:shape>
          <o:OLEObject Type="Embed" ProgID="Equation.3" ShapeID="_x0000_i1239" DrawAspect="Content" ObjectID="_1627230413" r:id="rId399"/>
        </w:object>
      </w:r>
      <w:r w:rsidR="005D67FE">
        <w:rPr>
          <w:sz w:val="24"/>
        </w:rPr>
        <w:t xml:space="preserve"> </w:t>
      </w:r>
      <w:r w:rsidR="005D67FE">
        <w:rPr>
          <w:szCs w:val="28"/>
        </w:rPr>
        <w:t>Используя таблицу значений функции Лапласа в обратном направлении</w:t>
      </w:r>
      <w:r w:rsidR="004C052F">
        <w:rPr>
          <w:szCs w:val="28"/>
        </w:rPr>
        <w:t xml:space="preserve"> и тот факт, что эта функци</w:t>
      </w:r>
      <w:r w:rsidR="0072217B">
        <w:rPr>
          <w:szCs w:val="28"/>
        </w:rPr>
        <w:t>я</w:t>
      </w:r>
      <w:r w:rsidR="004C052F">
        <w:rPr>
          <w:szCs w:val="28"/>
        </w:rPr>
        <w:t xml:space="preserve"> возрастающая</w:t>
      </w:r>
      <w:r w:rsidR="005D67FE">
        <w:rPr>
          <w:szCs w:val="28"/>
        </w:rPr>
        <w:t>, получим:</w:t>
      </w:r>
    </w:p>
    <w:p w:rsidR="005D67FE" w:rsidRPr="005D67FE" w:rsidRDefault="004C052F" w:rsidP="004C052F">
      <w:pPr>
        <w:pStyle w:val="a5"/>
        <w:spacing w:line="276" w:lineRule="auto"/>
      </w:pPr>
      <w:r w:rsidRPr="005D67FE">
        <w:rPr>
          <w:position w:val="-30"/>
          <w:sz w:val="24"/>
        </w:rPr>
        <w:object w:dxaOrig="5440" w:dyaOrig="800">
          <v:shape id="_x0000_i1240" type="#_x0000_t75" style="width:272.25pt;height:39.75pt" o:ole="">
            <v:imagedata r:id="rId400" o:title=""/>
          </v:shape>
          <o:OLEObject Type="Embed" ProgID="Equation.3" ShapeID="_x0000_i1240" DrawAspect="Content" ObjectID="_1627230414" r:id="rId401"/>
        </w:object>
      </w:r>
    </w:p>
    <w:p w:rsidR="000C6AA9" w:rsidRDefault="000C6AA9" w:rsidP="004C052F">
      <w:pPr>
        <w:pStyle w:val="a5"/>
        <w:spacing w:line="276" w:lineRule="auto"/>
        <w:ind w:firstLine="0"/>
      </w:pPr>
      <w:r>
        <w:t>В</w:t>
      </w:r>
      <w:r w:rsidR="004C052F">
        <w:t xml:space="preserve">ывод: в </w:t>
      </w:r>
      <w:r>
        <w:t xml:space="preserve"> </w:t>
      </w:r>
      <w:r w:rsidRPr="0027614E">
        <w:rPr>
          <w:sz w:val="30"/>
          <w:szCs w:val="30"/>
        </w:rPr>
        <w:t>99%</w:t>
      </w:r>
      <w:r>
        <w:t xml:space="preserve"> коробок число бракованных </w:t>
      </w:r>
      <w:r w:rsidR="004C052F">
        <w:t xml:space="preserve">деталей </w:t>
      </w:r>
      <w:r>
        <w:t xml:space="preserve">не превосходит </w:t>
      </w:r>
      <w:r w:rsidRPr="0027614E">
        <w:rPr>
          <w:sz w:val="30"/>
          <w:szCs w:val="30"/>
        </w:rPr>
        <w:t>17</w:t>
      </w:r>
      <w:r>
        <w:t xml:space="preserve"> штук.</w:t>
      </w:r>
      <w:r w:rsidR="004C052F">
        <w:t xml:space="preserve"> В среднем в одной коробке из сотни число бракованных превосходит этот уровень.</w:t>
      </w:r>
    </w:p>
    <w:p w:rsidR="000C6AA9" w:rsidRDefault="000C6AA9" w:rsidP="000A5DE4">
      <w:pPr>
        <w:pStyle w:val="7"/>
        <w:tabs>
          <w:tab w:val="clear" w:pos="1066"/>
        </w:tabs>
        <w:spacing w:line="276" w:lineRule="auto"/>
        <w:ind w:left="0" w:firstLine="567"/>
        <w:jc w:val="both"/>
      </w:pPr>
      <w:r>
        <w:t>Пример 6</w:t>
      </w:r>
      <w:r w:rsidR="0072217B" w:rsidRPr="0072217B">
        <w:rPr>
          <w:b w:val="0"/>
          <w:u w:val="none"/>
        </w:rPr>
        <w:t xml:space="preserve">. </w:t>
      </w:r>
      <w:r w:rsidRPr="0072217B">
        <w:rPr>
          <w:b w:val="0"/>
          <w:u w:val="none"/>
        </w:rPr>
        <w:t xml:space="preserve">Всхожесть семян некоторой </w:t>
      </w:r>
      <w:r w:rsidR="000A5DE4">
        <w:rPr>
          <w:b w:val="0"/>
          <w:u w:val="none"/>
        </w:rPr>
        <w:t xml:space="preserve">сельскохозяйственной </w:t>
      </w:r>
      <w:r w:rsidRPr="0072217B">
        <w:rPr>
          <w:b w:val="0"/>
          <w:u w:val="none"/>
        </w:rPr>
        <w:t xml:space="preserve">культуры равна </w:t>
      </w:r>
      <w:r w:rsidRPr="0072217B">
        <w:rPr>
          <w:b w:val="0"/>
          <w:sz w:val="30"/>
          <w:szCs w:val="30"/>
          <w:u w:val="none"/>
        </w:rPr>
        <w:t>80%</w:t>
      </w:r>
      <w:r w:rsidRPr="0072217B">
        <w:rPr>
          <w:b w:val="0"/>
          <w:u w:val="none"/>
        </w:rPr>
        <w:t>. Сколько надо посеять</w:t>
      </w:r>
      <w:r w:rsidR="000A5DE4" w:rsidRPr="000A5DE4">
        <w:rPr>
          <w:b w:val="0"/>
          <w:u w:val="none"/>
        </w:rPr>
        <w:t xml:space="preserve"> </w:t>
      </w:r>
      <w:r w:rsidR="000A5DE4" w:rsidRPr="0072217B">
        <w:rPr>
          <w:b w:val="0"/>
          <w:u w:val="none"/>
        </w:rPr>
        <w:t>семян</w:t>
      </w:r>
      <w:r w:rsidRPr="0072217B">
        <w:rPr>
          <w:b w:val="0"/>
          <w:u w:val="none"/>
        </w:rPr>
        <w:t xml:space="preserve">, чтобы </w:t>
      </w:r>
      <w:r w:rsidR="000A5DE4">
        <w:rPr>
          <w:b w:val="0"/>
          <w:u w:val="none"/>
        </w:rPr>
        <w:t xml:space="preserve">можно было ожидать </w:t>
      </w:r>
      <w:r w:rsidRPr="0072217B">
        <w:rPr>
          <w:b w:val="0"/>
          <w:u w:val="none"/>
        </w:rPr>
        <w:t xml:space="preserve">с вероятностью </w:t>
      </w:r>
      <w:r w:rsidR="000A5DE4">
        <w:rPr>
          <w:b w:val="0"/>
          <w:u w:val="none"/>
        </w:rPr>
        <w:t xml:space="preserve">не менее </w:t>
      </w:r>
      <w:r w:rsidR="000A5DE4" w:rsidRPr="000A5DE4">
        <w:rPr>
          <w:b w:val="0"/>
          <w:sz w:val="30"/>
          <w:szCs w:val="30"/>
          <w:u w:val="none"/>
        </w:rPr>
        <w:t>0,95</w:t>
      </w:r>
      <w:r w:rsidR="000A5DE4" w:rsidRPr="000A5DE4">
        <w:rPr>
          <w:b w:val="0"/>
          <w:u w:val="none"/>
        </w:rPr>
        <w:t>, что</w:t>
      </w:r>
      <w:r w:rsidRPr="0072217B">
        <w:rPr>
          <w:b w:val="0"/>
          <w:u w:val="none"/>
        </w:rPr>
        <w:t xml:space="preserve"> </w:t>
      </w:r>
      <w:r w:rsidR="000A5DE4">
        <w:rPr>
          <w:b w:val="0"/>
          <w:u w:val="none"/>
        </w:rPr>
        <w:t>взойдет</w:t>
      </w:r>
      <w:r w:rsidRPr="0072217B">
        <w:rPr>
          <w:b w:val="0"/>
          <w:u w:val="none"/>
        </w:rPr>
        <w:t xml:space="preserve"> хотя бы </w:t>
      </w:r>
      <w:r w:rsidRPr="000A5DE4">
        <w:rPr>
          <w:b w:val="0"/>
          <w:sz w:val="30"/>
          <w:szCs w:val="30"/>
          <w:u w:val="none"/>
        </w:rPr>
        <w:t>100</w:t>
      </w:r>
      <w:r w:rsidR="000A5DE4">
        <w:rPr>
          <w:b w:val="0"/>
          <w:sz w:val="30"/>
          <w:szCs w:val="30"/>
          <w:u w:val="none"/>
        </w:rPr>
        <w:t xml:space="preserve"> семян</w:t>
      </w:r>
      <w:r w:rsidRPr="0072217B">
        <w:rPr>
          <w:b w:val="0"/>
          <w:u w:val="none"/>
        </w:rPr>
        <w:t>?</w:t>
      </w:r>
    </w:p>
    <w:p w:rsidR="00106F6A" w:rsidRDefault="000C6AA9" w:rsidP="000A5DE4">
      <w:pPr>
        <w:pStyle w:val="a5"/>
        <w:spacing w:line="276" w:lineRule="auto"/>
        <w:ind w:firstLine="567"/>
      </w:pPr>
      <w:r w:rsidRPr="00C437C8">
        <w:rPr>
          <w:b/>
          <w:u w:val="single"/>
        </w:rPr>
        <w:t>Решение.</w:t>
      </w:r>
      <w:r>
        <w:t xml:space="preserve"> </w:t>
      </w:r>
      <w:r w:rsidR="000A5DE4">
        <w:t>Испытание – это наблюдение за посеянным семенем. В каждом испытании может появиться событие</w:t>
      </w:r>
      <w:r w:rsidR="007A6035">
        <w:t xml:space="preserve"> </w:t>
      </w:r>
      <w:r w:rsidR="007A6035">
        <w:rPr>
          <w:b/>
          <w:position w:val="-4"/>
          <w:sz w:val="24"/>
        </w:rPr>
        <w:object w:dxaOrig="540" w:dyaOrig="300">
          <v:shape id="_x0000_i1241" type="#_x0000_t75" style="width:27pt;height:15pt" o:ole="">
            <v:imagedata r:id="rId233" o:title=""/>
          </v:shape>
          <o:OLEObject Type="Embed" ProgID="Equation.3" ShapeID="_x0000_i1241" DrawAspect="Content" ObjectID="_1627230415" r:id="rId402"/>
        </w:object>
      </w:r>
      <w:r w:rsidR="007A6035">
        <w:rPr>
          <w:b/>
          <w:sz w:val="24"/>
        </w:rPr>
        <w:t xml:space="preserve"> </w:t>
      </w:r>
      <w:r w:rsidR="007A6035" w:rsidRPr="007A6035">
        <w:rPr>
          <w:szCs w:val="28"/>
        </w:rPr>
        <w:t>«семя проросло</w:t>
      </w:r>
      <w:r w:rsidR="007A6035">
        <w:rPr>
          <w:b/>
          <w:sz w:val="24"/>
        </w:rPr>
        <w:t xml:space="preserve">» </w:t>
      </w:r>
      <w:r w:rsidR="007A6035" w:rsidRPr="007A6035">
        <w:rPr>
          <w:szCs w:val="28"/>
        </w:rPr>
        <w:t xml:space="preserve">с </w:t>
      </w:r>
      <w:proofErr w:type="gramStart"/>
      <w:r w:rsidR="007A6035" w:rsidRPr="007A6035">
        <w:rPr>
          <w:szCs w:val="28"/>
        </w:rPr>
        <w:t>веро</w:t>
      </w:r>
      <w:r w:rsidR="007A6035">
        <w:t xml:space="preserve">ятностью </w:t>
      </w:r>
      <w:r w:rsidR="007A6035" w:rsidRPr="007A6035">
        <w:rPr>
          <w:b/>
          <w:position w:val="-12"/>
          <w:sz w:val="24"/>
        </w:rPr>
        <w:object w:dxaOrig="1060" w:dyaOrig="380">
          <v:shape id="_x0000_i1242" type="#_x0000_t75" style="width:53.25pt;height:18.75pt" o:ole="">
            <v:imagedata r:id="rId403" o:title=""/>
          </v:shape>
          <o:OLEObject Type="Embed" ProgID="Equation.3" ShapeID="_x0000_i1242" DrawAspect="Content" ObjectID="_1627230416" r:id="rId404"/>
        </w:object>
      </w:r>
      <w:r w:rsidR="007A6035" w:rsidRPr="007A6035">
        <w:t xml:space="preserve"> </w:t>
      </w:r>
      <w:r w:rsidR="007A6035">
        <w:t>Если</w:t>
      </w:r>
      <w:proofErr w:type="gramEnd"/>
      <w:r w:rsidR="007A6035">
        <w:t xml:space="preserve"> считать, что семена прорастают или не прорастают независимо одно от другого, то будем находиться в условиях схемы</w:t>
      </w:r>
      <w:r w:rsidR="007A6035" w:rsidRPr="007A6035">
        <w:t xml:space="preserve"> </w:t>
      </w:r>
      <w:r w:rsidR="007A6035">
        <w:t xml:space="preserve">Бернулли. Требуется найти число </w:t>
      </w:r>
      <w:r w:rsidR="00106F6A">
        <w:t xml:space="preserve">необходимых </w:t>
      </w:r>
      <w:r w:rsidR="007A6035">
        <w:t xml:space="preserve">испытаний </w:t>
      </w:r>
      <w:r w:rsidR="007A6035">
        <w:rPr>
          <w:b/>
          <w:position w:val="-6"/>
          <w:sz w:val="24"/>
        </w:rPr>
        <w:object w:dxaOrig="240" w:dyaOrig="255">
          <v:shape id="_x0000_i1243" type="#_x0000_t75" style="width:12pt;height:12.75pt" o:ole="">
            <v:imagedata r:id="rId132" o:title=""/>
          </v:shape>
          <o:OLEObject Type="Embed" ProgID="Equation.3" ShapeID="_x0000_i1243" DrawAspect="Content" ObjectID="_1627230417" r:id="rId405"/>
        </w:object>
      </w:r>
      <w:r w:rsidR="007A6035" w:rsidRPr="007A6035">
        <w:t xml:space="preserve"> </w:t>
      </w:r>
      <w:r w:rsidR="007A6035">
        <w:t xml:space="preserve"> из </w:t>
      </w:r>
      <w:proofErr w:type="gramStart"/>
      <w:r w:rsidR="007A6035">
        <w:t xml:space="preserve">условия </w:t>
      </w:r>
      <w:r w:rsidR="00106F6A" w:rsidRPr="007A6035">
        <w:rPr>
          <w:b/>
          <w:bCs/>
          <w:position w:val="-14"/>
          <w:sz w:val="24"/>
        </w:rPr>
        <w:object w:dxaOrig="2200" w:dyaOrig="440">
          <v:shape id="_x0000_i1244" type="#_x0000_t75" style="width:110.25pt;height:21.75pt" o:ole="">
            <v:imagedata r:id="rId406" o:title=""/>
          </v:shape>
          <o:OLEObject Type="Embed" ProgID="Equation.3" ShapeID="_x0000_i1244" DrawAspect="Content" ObjectID="_1627230418" r:id="rId407"/>
        </w:object>
      </w:r>
      <w:r w:rsidR="00106F6A" w:rsidRPr="00106F6A">
        <w:rPr>
          <w:bCs/>
          <w:sz w:val="32"/>
          <w:szCs w:val="32"/>
        </w:rPr>
        <w:t>.</w:t>
      </w:r>
      <w:proofErr w:type="gramEnd"/>
    </w:p>
    <w:p w:rsidR="00106F6A" w:rsidRDefault="00106F6A" w:rsidP="00106F6A">
      <w:pPr>
        <w:pStyle w:val="MTDisplayEquation"/>
        <w:spacing w:line="360" w:lineRule="auto"/>
      </w:pPr>
      <w:r>
        <w:t xml:space="preserve">Применяя ИФЛ, получим: </w:t>
      </w:r>
    </w:p>
    <w:p w:rsidR="00106F6A" w:rsidRDefault="00106F6A" w:rsidP="00F94966">
      <w:pPr>
        <w:pStyle w:val="MTDisplayEquation"/>
        <w:spacing w:line="360" w:lineRule="auto"/>
        <w:ind w:firstLine="1134"/>
        <w:rPr>
          <w:b/>
          <w:bCs/>
          <w:sz w:val="24"/>
        </w:rPr>
      </w:pPr>
      <w:r w:rsidRPr="00106F6A">
        <w:rPr>
          <w:b/>
          <w:bCs/>
          <w:position w:val="-40"/>
          <w:sz w:val="24"/>
        </w:rPr>
        <w:object w:dxaOrig="5440" w:dyaOrig="960">
          <v:shape id="_x0000_i1245" type="#_x0000_t75" style="width:272.25pt;height:48pt" o:ole="">
            <v:imagedata r:id="rId408" o:title=""/>
          </v:shape>
          <o:OLEObject Type="Embed" ProgID="Equation.3" ShapeID="_x0000_i1245" DrawAspect="Content" ObjectID="_1627230419" r:id="rId409"/>
        </w:object>
      </w:r>
    </w:p>
    <w:p w:rsidR="00106F6A" w:rsidRPr="00106F6A" w:rsidRDefault="00106F6A" w:rsidP="00F94966">
      <w:pPr>
        <w:pStyle w:val="a5"/>
        <w:spacing w:line="360" w:lineRule="auto"/>
        <w:ind w:firstLine="0"/>
      </w:pPr>
      <w:r>
        <w:t>или после упрощения</w:t>
      </w:r>
    </w:p>
    <w:p w:rsidR="000C6AA9" w:rsidRDefault="00955242" w:rsidP="00F94966">
      <w:pPr>
        <w:pStyle w:val="MTDisplayEquation"/>
        <w:spacing w:line="276" w:lineRule="auto"/>
        <w:ind w:firstLine="1134"/>
      </w:pPr>
      <w:r w:rsidRPr="00106F6A">
        <w:rPr>
          <w:b/>
          <w:bCs/>
          <w:position w:val="-40"/>
          <w:sz w:val="24"/>
        </w:rPr>
        <w:object w:dxaOrig="4300" w:dyaOrig="960">
          <v:shape id="_x0000_i1246" type="#_x0000_t75" style="width:215.25pt;height:48pt" o:ole="">
            <v:imagedata r:id="rId410" o:title=""/>
          </v:shape>
          <o:OLEObject Type="Embed" ProgID="Equation.3" ShapeID="_x0000_i1246" DrawAspect="Content" ObjectID="_1627230420" r:id="rId411"/>
        </w:object>
      </w:r>
      <w:r w:rsidR="000C6AA9">
        <w:tab/>
        <w:t xml:space="preserve"> </w:t>
      </w:r>
    </w:p>
    <w:p w:rsidR="00106F6A" w:rsidRPr="00955242" w:rsidRDefault="00955242" w:rsidP="00955242">
      <w:pPr>
        <w:pStyle w:val="a5"/>
        <w:ind w:firstLine="0"/>
        <w:rPr>
          <w:szCs w:val="28"/>
        </w:rPr>
      </w:pPr>
      <w:r>
        <w:t xml:space="preserve">Так как </w:t>
      </w:r>
      <w:r w:rsidRPr="00955242">
        <w:rPr>
          <w:b/>
          <w:position w:val="-6"/>
          <w:szCs w:val="28"/>
        </w:rPr>
        <w:object w:dxaOrig="999" w:dyaOrig="320">
          <v:shape id="_x0000_i1247" type="#_x0000_t75" style="width:50.25pt;height:15.75pt" o:ole="">
            <v:imagedata r:id="rId412" o:title=""/>
          </v:shape>
          <o:OLEObject Type="Embed" ProgID="Equation.3" ShapeID="_x0000_i1247" DrawAspect="Content" ObjectID="_1627230421" r:id="rId413"/>
        </w:object>
      </w:r>
      <w:r w:rsidRPr="00955242">
        <w:rPr>
          <w:szCs w:val="28"/>
        </w:rPr>
        <w:t xml:space="preserve">, </w:t>
      </w:r>
      <w:proofErr w:type="gramStart"/>
      <w:r>
        <w:rPr>
          <w:szCs w:val="28"/>
        </w:rPr>
        <w:t xml:space="preserve">то </w:t>
      </w:r>
      <w:r w:rsidRPr="00955242">
        <w:rPr>
          <w:b/>
          <w:position w:val="-30"/>
          <w:sz w:val="24"/>
        </w:rPr>
        <w:object w:dxaOrig="980" w:dyaOrig="840">
          <v:shape id="_x0000_i1248" type="#_x0000_t75" style="width:48.75pt;height:42pt" o:ole="">
            <v:imagedata r:id="rId414" o:title=""/>
          </v:shape>
          <o:OLEObject Type="Embed" ProgID="Equation.3" ShapeID="_x0000_i1248" DrawAspect="Content" ObjectID="_1627230422" r:id="rId415"/>
        </w:object>
      </w:r>
      <w:r>
        <w:rPr>
          <w:b/>
          <w:sz w:val="24"/>
        </w:rPr>
        <w:t xml:space="preserve"> </w:t>
      </w:r>
      <w:r w:rsidRPr="00955242">
        <w:rPr>
          <w:szCs w:val="28"/>
        </w:rPr>
        <w:t>и</w:t>
      </w:r>
      <w:proofErr w:type="gramEnd"/>
      <w:r>
        <w:rPr>
          <w:szCs w:val="28"/>
        </w:rPr>
        <w:t xml:space="preserve">  </w:t>
      </w:r>
      <w:r w:rsidRPr="00955242">
        <w:rPr>
          <w:bCs/>
          <w:position w:val="-40"/>
          <w:szCs w:val="28"/>
        </w:rPr>
        <w:object w:dxaOrig="1860" w:dyaOrig="960">
          <v:shape id="_x0000_i1249" type="#_x0000_t75" style="width:93pt;height:48pt" o:ole="">
            <v:imagedata r:id="rId416" o:title=""/>
          </v:shape>
          <o:OLEObject Type="Embed" ProgID="Equation.3" ShapeID="_x0000_i1249" DrawAspect="Content" ObjectID="_1627230423" r:id="rId417"/>
        </w:object>
      </w:r>
      <w:r w:rsidRPr="00955242">
        <w:rPr>
          <w:bCs/>
          <w:szCs w:val="28"/>
        </w:rPr>
        <w:t xml:space="preserve">  Значит</w:t>
      </w:r>
      <w:r>
        <w:rPr>
          <w:bCs/>
          <w:szCs w:val="28"/>
        </w:rPr>
        <w:t>,</w:t>
      </w:r>
      <w:r w:rsidRPr="00955242">
        <w:rPr>
          <w:bCs/>
          <w:szCs w:val="28"/>
        </w:rPr>
        <w:t xml:space="preserve"> для определения </w:t>
      </w:r>
      <w:r>
        <w:rPr>
          <w:b/>
          <w:position w:val="-6"/>
          <w:sz w:val="24"/>
        </w:rPr>
        <w:object w:dxaOrig="240" w:dyaOrig="255">
          <v:shape id="_x0000_i1250" type="#_x0000_t75" style="width:12pt;height:12.75pt" o:ole="">
            <v:imagedata r:id="rId132" o:title=""/>
          </v:shape>
          <o:OLEObject Type="Embed" ProgID="Equation.3" ShapeID="_x0000_i1250" DrawAspect="Content" ObjectID="_1627230424" r:id="rId418"/>
        </w:object>
      </w:r>
      <w:r>
        <w:rPr>
          <w:szCs w:val="28"/>
        </w:rPr>
        <w:t xml:space="preserve"> имеем неравенство:</w:t>
      </w:r>
    </w:p>
    <w:p w:rsidR="00955242" w:rsidRDefault="00955242" w:rsidP="00D63E51">
      <w:pPr>
        <w:pStyle w:val="a5"/>
        <w:spacing w:line="276" w:lineRule="auto"/>
      </w:pPr>
      <w:r w:rsidRPr="00955242">
        <w:rPr>
          <w:bCs/>
          <w:position w:val="-38"/>
          <w:szCs w:val="28"/>
        </w:rPr>
        <w:object w:dxaOrig="4340" w:dyaOrig="920">
          <v:shape id="_x0000_i1251" type="#_x0000_t75" style="width:216.75pt;height:45.75pt" o:ole="">
            <v:imagedata r:id="rId419" o:title=""/>
          </v:shape>
          <o:OLEObject Type="Embed" ProgID="Equation.3" ShapeID="_x0000_i1251" DrawAspect="Content" ObjectID="_1627230425" r:id="rId420"/>
        </w:object>
      </w:r>
    </w:p>
    <w:p w:rsidR="00137145" w:rsidRDefault="00137145" w:rsidP="00137145">
      <w:pPr>
        <w:pStyle w:val="a5"/>
        <w:spacing w:line="276" w:lineRule="auto"/>
        <w:ind w:firstLine="0"/>
        <w:rPr>
          <w:sz w:val="32"/>
          <w:szCs w:val="32"/>
        </w:rPr>
      </w:pPr>
      <w:r>
        <w:lastRenderedPageBreak/>
        <w:t>Функции Лапласа возраста</w:t>
      </w:r>
      <w:r w:rsidR="00F94966">
        <w:t>ющая</w:t>
      </w:r>
      <w:r>
        <w:t>, поэтому</w:t>
      </w:r>
      <w:r w:rsidR="00B05009">
        <w:t xml:space="preserve">  </w:t>
      </w:r>
      <w:r w:rsidRPr="00137145">
        <w:rPr>
          <w:b/>
          <w:bCs/>
          <w:position w:val="-36"/>
          <w:sz w:val="24"/>
        </w:rPr>
        <w:object w:dxaOrig="2439" w:dyaOrig="859">
          <v:shape id="_x0000_i1252" type="#_x0000_t75" style="width:122.25pt;height:42.75pt" o:ole="">
            <v:imagedata r:id="rId421" o:title=""/>
          </v:shape>
          <o:OLEObject Type="Embed" ProgID="Equation.3" ShapeID="_x0000_i1252" DrawAspect="Content" ObjectID="_1627230426" r:id="rId422"/>
        </w:object>
      </w:r>
      <w:r w:rsidR="00B05009">
        <w:rPr>
          <w:b/>
          <w:bCs/>
          <w:sz w:val="24"/>
        </w:rPr>
        <w:t xml:space="preserve"> </w:t>
      </w:r>
      <w:r w:rsidRPr="00137145">
        <w:rPr>
          <w:bCs/>
          <w:szCs w:val="28"/>
        </w:rPr>
        <w:t>Решив это неравенство</w:t>
      </w:r>
      <w:r w:rsidR="00B05009">
        <w:rPr>
          <w:bCs/>
          <w:szCs w:val="28"/>
        </w:rPr>
        <w:t>, получим</w:t>
      </w:r>
      <w:r>
        <w:rPr>
          <w:bCs/>
          <w:szCs w:val="28"/>
        </w:rPr>
        <w:t xml:space="preserve"> </w:t>
      </w:r>
      <w:proofErr w:type="gramStart"/>
      <w:r>
        <w:rPr>
          <w:bCs/>
          <w:szCs w:val="28"/>
        </w:rPr>
        <w:t xml:space="preserve">для </w:t>
      </w:r>
      <w:r>
        <w:rPr>
          <w:b/>
          <w:position w:val="-6"/>
          <w:sz w:val="24"/>
        </w:rPr>
        <w:object w:dxaOrig="240" w:dyaOrig="255">
          <v:shape id="_x0000_i1253" type="#_x0000_t75" style="width:12pt;height:12.75pt" o:ole="">
            <v:imagedata r:id="rId132" o:title=""/>
          </v:shape>
          <o:OLEObject Type="Embed" ProgID="Equation.3" ShapeID="_x0000_i1253" DrawAspect="Content" ObjectID="_1627230427" r:id="rId423"/>
        </w:object>
      </w:r>
      <w:r>
        <w:rPr>
          <w:b/>
          <w:sz w:val="24"/>
        </w:rPr>
        <w:t xml:space="preserve"> </w:t>
      </w:r>
      <w:r>
        <w:rPr>
          <w:szCs w:val="28"/>
        </w:rPr>
        <w:t>условие</w:t>
      </w:r>
      <w:proofErr w:type="gramEnd"/>
      <w:r>
        <w:rPr>
          <w:szCs w:val="28"/>
        </w:rPr>
        <w:t xml:space="preserve"> </w:t>
      </w:r>
      <w:r w:rsidRPr="00137145">
        <w:rPr>
          <w:b/>
          <w:position w:val="-10"/>
          <w:sz w:val="24"/>
        </w:rPr>
        <w:object w:dxaOrig="1280" w:dyaOrig="440">
          <v:shape id="_x0000_i1254" type="#_x0000_t75" style="width:63.75pt;height:21.75pt" o:ole="">
            <v:imagedata r:id="rId424" o:title=""/>
          </v:shape>
          <o:OLEObject Type="Embed" ProgID="Equation.3" ShapeID="_x0000_i1254" DrawAspect="Content" ObjectID="_1627230428" r:id="rId425"/>
        </w:object>
      </w:r>
      <w:r>
        <w:rPr>
          <w:sz w:val="32"/>
          <w:szCs w:val="32"/>
        </w:rPr>
        <w:t xml:space="preserve">, </w:t>
      </w:r>
      <w:r w:rsidRPr="00137145">
        <w:rPr>
          <w:szCs w:val="28"/>
        </w:rPr>
        <w:t>то есть</w:t>
      </w:r>
      <w:r>
        <w:rPr>
          <w:szCs w:val="28"/>
        </w:rPr>
        <w:t xml:space="preserve">  </w:t>
      </w:r>
      <w:r>
        <w:rPr>
          <w:b/>
          <w:position w:val="-6"/>
          <w:sz w:val="24"/>
        </w:rPr>
        <w:object w:dxaOrig="980" w:dyaOrig="320">
          <v:shape id="_x0000_i1255" type="#_x0000_t75" style="width:48.75pt;height:15.75pt" o:ole="">
            <v:imagedata r:id="rId426" o:title=""/>
          </v:shape>
          <o:OLEObject Type="Embed" ProgID="Equation.3" ShapeID="_x0000_i1255" DrawAspect="Content" ObjectID="_1627230429" r:id="rId427"/>
        </w:object>
      </w:r>
      <w:r>
        <w:rPr>
          <w:sz w:val="32"/>
          <w:szCs w:val="32"/>
        </w:rPr>
        <w:t>.</w:t>
      </w:r>
    </w:p>
    <w:p w:rsidR="000C6AA9" w:rsidRDefault="00137145" w:rsidP="00B05009">
      <w:pPr>
        <w:pStyle w:val="a5"/>
        <w:spacing w:line="276" w:lineRule="auto"/>
        <w:ind w:firstLine="567"/>
      </w:pPr>
      <w:r w:rsidRPr="00137145">
        <w:rPr>
          <w:szCs w:val="28"/>
        </w:rPr>
        <w:t>Итак</w:t>
      </w:r>
      <w:r>
        <w:rPr>
          <w:szCs w:val="28"/>
        </w:rPr>
        <w:t>, если посеять хотя бы</w:t>
      </w:r>
      <w:r w:rsidR="00B05009">
        <w:rPr>
          <w:szCs w:val="28"/>
        </w:rPr>
        <w:t xml:space="preserve"> </w:t>
      </w:r>
      <w:r w:rsidRPr="00B05009">
        <w:rPr>
          <w:sz w:val="30"/>
          <w:szCs w:val="30"/>
        </w:rPr>
        <w:t>135</w:t>
      </w:r>
      <w:r>
        <w:rPr>
          <w:szCs w:val="28"/>
        </w:rPr>
        <w:t xml:space="preserve"> семян, </w:t>
      </w:r>
      <w:r w:rsidR="00B05009">
        <w:rPr>
          <w:szCs w:val="28"/>
        </w:rPr>
        <w:t xml:space="preserve">то проросших будет </w:t>
      </w:r>
      <w:r w:rsidR="00B05009" w:rsidRPr="00B05009">
        <w:rPr>
          <w:sz w:val="30"/>
          <w:szCs w:val="30"/>
        </w:rPr>
        <w:t>100</w:t>
      </w:r>
      <w:r w:rsidR="00B05009">
        <w:rPr>
          <w:szCs w:val="28"/>
        </w:rPr>
        <w:t xml:space="preserve"> или больше с надежностью </w:t>
      </w:r>
      <w:r w:rsidR="00B05009" w:rsidRPr="00B05009">
        <w:rPr>
          <w:sz w:val="30"/>
          <w:szCs w:val="30"/>
        </w:rPr>
        <w:t>95%</w:t>
      </w:r>
      <w:r w:rsidR="00B05009">
        <w:rPr>
          <w:sz w:val="30"/>
          <w:szCs w:val="30"/>
        </w:rPr>
        <w:t xml:space="preserve">. </w:t>
      </w:r>
      <w:r w:rsidR="00B05009">
        <w:rPr>
          <w:szCs w:val="28"/>
        </w:rPr>
        <w:t xml:space="preserve">Как понимать «надежность»? </w:t>
      </w:r>
      <w:r w:rsidR="000C6AA9">
        <w:t xml:space="preserve">Если я еженедельно в течении </w:t>
      </w:r>
      <w:r w:rsidR="000C6AA9" w:rsidRPr="00B05009">
        <w:rPr>
          <w:sz w:val="30"/>
          <w:szCs w:val="30"/>
        </w:rPr>
        <w:t>2</w:t>
      </w:r>
      <w:r w:rsidR="000C6AA9">
        <w:t>-х лет</w:t>
      </w:r>
      <w:r w:rsidR="00F94966">
        <w:t xml:space="preserve"> (≈</w:t>
      </w:r>
      <w:r w:rsidR="000C6AA9">
        <w:t xml:space="preserve"> </w:t>
      </w:r>
      <w:r w:rsidR="00F94966" w:rsidRPr="00F94966">
        <w:rPr>
          <w:sz w:val="30"/>
          <w:szCs w:val="30"/>
        </w:rPr>
        <w:t>100</w:t>
      </w:r>
      <w:r w:rsidR="00F94966">
        <w:t xml:space="preserve"> недель) провожу такие посевы</w:t>
      </w:r>
      <w:r w:rsidR="000C6AA9">
        <w:t xml:space="preserve">, то только в </w:t>
      </w:r>
      <w:r w:rsidR="000C6AA9" w:rsidRPr="00B05009">
        <w:rPr>
          <w:sz w:val="30"/>
          <w:szCs w:val="30"/>
        </w:rPr>
        <w:t>5</w:t>
      </w:r>
      <w:r w:rsidR="000C6AA9">
        <w:t xml:space="preserve"> посевах я буду иметь </w:t>
      </w:r>
      <w:r w:rsidR="00F94966">
        <w:t xml:space="preserve">проросших семян </w:t>
      </w:r>
      <w:r w:rsidR="000C6AA9">
        <w:t xml:space="preserve">меньше, чем хотелось. Много это или мало, </w:t>
      </w:r>
      <w:r w:rsidR="00B05009">
        <w:t>решать</w:t>
      </w:r>
      <w:r w:rsidR="000C6AA9">
        <w:t xml:space="preserve"> </w:t>
      </w:r>
      <w:r w:rsidR="00B05009">
        <w:t>Вам</w:t>
      </w:r>
      <w:r w:rsidR="000C6AA9">
        <w:t>.</w:t>
      </w:r>
    </w:p>
    <w:p w:rsidR="000C6AA9" w:rsidRDefault="00B072A7" w:rsidP="00F7155D">
      <w:pPr>
        <w:pStyle w:val="3"/>
        <w:tabs>
          <w:tab w:val="clear" w:pos="1247"/>
        </w:tabs>
        <w:ind w:hanging="680"/>
      </w:pPr>
      <w:r w:rsidRPr="00B072A7">
        <w:rPr>
          <w:u w:val="none"/>
        </w:rPr>
        <w:t xml:space="preserve">  </w:t>
      </w:r>
      <w:r w:rsidR="00F94966">
        <w:rPr>
          <w:u w:val="none"/>
        </w:rPr>
        <w:t xml:space="preserve"> </w:t>
      </w:r>
      <w:proofErr w:type="gramStart"/>
      <w:r w:rsidR="00F7155D">
        <w:rPr>
          <w:lang w:val="en-US"/>
        </w:rPr>
        <w:t>VI</w:t>
      </w:r>
      <w:r w:rsidR="00F7155D" w:rsidRPr="00FF786C">
        <w:t xml:space="preserve">  </w:t>
      </w:r>
      <w:r w:rsidR="000C6AA9">
        <w:t>Одно</w:t>
      </w:r>
      <w:proofErr w:type="gramEnd"/>
      <w:r w:rsidR="000C6AA9">
        <w:t xml:space="preserve"> </w:t>
      </w:r>
      <w:del w:id="14" w:author="g780" w:date="2016-06-08T06:49:00Z">
        <w:r w:rsidR="000C6AA9">
          <w:delText>следстваие</w:delText>
        </w:r>
      </w:del>
      <w:ins w:id="15" w:author="g780" w:date="2016-06-08T06:49:00Z">
        <w:r w:rsidR="000C6AA9">
          <w:t>следствие</w:t>
        </w:r>
      </w:ins>
      <w:r w:rsidR="000C6AA9">
        <w:t xml:space="preserve"> ИФЛ</w:t>
      </w:r>
    </w:p>
    <w:p w:rsidR="000C6AA9" w:rsidRDefault="000C6AA9" w:rsidP="00FF05CA">
      <w:pPr>
        <w:pStyle w:val="a5"/>
        <w:spacing w:line="276" w:lineRule="auto"/>
        <w:ind w:firstLine="567"/>
      </w:pPr>
      <w:r>
        <w:t xml:space="preserve">Пусть </w:t>
      </w:r>
      <w:proofErr w:type="gramStart"/>
      <w:r>
        <w:t xml:space="preserve">в </w:t>
      </w:r>
      <w:r w:rsidR="00FF786C">
        <w:rPr>
          <w:b/>
          <w:position w:val="-6"/>
          <w:sz w:val="24"/>
        </w:rPr>
        <w:object w:dxaOrig="240" w:dyaOrig="255">
          <v:shape id="_x0000_i1256" type="#_x0000_t75" style="width:12pt;height:12.75pt" o:ole="">
            <v:imagedata r:id="rId132" o:title=""/>
          </v:shape>
          <o:OLEObject Type="Embed" ProgID="Equation.3" ShapeID="_x0000_i1256" DrawAspect="Content" ObjectID="_1627230430" r:id="rId428"/>
        </w:object>
      </w:r>
      <w:r>
        <w:t xml:space="preserve"> испытаниях</w:t>
      </w:r>
      <w:proofErr w:type="gramEnd"/>
      <w:r>
        <w:t xml:space="preserve"> Бернулли событие </w:t>
      </w:r>
      <w:r w:rsidR="00FF786C">
        <w:rPr>
          <w:b/>
          <w:position w:val="-4"/>
          <w:sz w:val="24"/>
        </w:rPr>
        <w:object w:dxaOrig="279" w:dyaOrig="300">
          <v:shape id="_x0000_i1257" type="#_x0000_t75" style="width:14.25pt;height:15pt" o:ole="">
            <v:imagedata r:id="rId429" o:title=""/>
          </v:shape>
          <o:OLEObject Type="Embed" ProgID="Equation.3" ShapeID="_x0000_i1257" DrawAspect="Content" ObjectID="_1627230431" r:id="rId430"/>
        </w:object>
      </w:r>
      <w:r>
        <w:t xml:space="preserve"> наступило </w:t>
      </w:r>
      <w:r w:rsidR="00FF786C">
        <w:rPr>
          <w:b/>
          <w:position w:val="-6"/>
          <w:sz w:val="24"/>
        </w:rPr>
        <w:object w:dxaOrig="300" w:dyaOrig="260">
          <v:shape id="_x0000_i1258" type="#_x0000_t75" style="width:15pt;height:12.75pt" o:ole="">
            <v:imagedata r:id="rId431" o:title=""/>
          </v:shape>
          <o:OLEObject Type="Embed" ProgID="Equation.3" ShapeID="_x0000_i1258" DrawAspect="Content" ObjectID="_1627230432" r:id="rId432"/>
        </w:object>
      </w:r>
      <w:r>
        <w:t xml:space="preserve"> раз. Тогда </w:t>
      </w:r>
      <w:proofErr w:type="gramStart"/>
      <w:r w:rsidR="00FF786C">
        <w:t xml:space="preserve">отношение </w:t>
      </w:r>
      <w:r w:rsidR="00FF786C" w:rsidRPr="00FF786C">
        <w:rPr>
          <w:b/>
          <w:position w:val="-30"/>
          <w:sz w:val="24"/>
        </w:rPr>
        <w:object w:dxaOrig="340" w:dyaOrig="800">
          <v:shape id="_x0000_i1259" type="#_x0000_t75" style="width:17.25pt;height:39.75pt" o:ole="">
            <v:imagedata r:id="rId433" o:title=""/>
          </v:shape>
          <o:OLEObject Type="Embed" ProgID="Equation.3" ShapeID="_x0000_i1259" DrawAspect="Content" ObjectID="_1627230433" r:id="rId434"/>
        </w:object>
      </w:r>
      <w:r>
        <w:t xml:space="preserve"> –</w:t>
      </w:r>
      <w:proofErr w:type="gramEnd"/>
      <w:r>
        <w:t xml:space="preserve"> </w:t>
      </w:r>
      <w:r w:rsidR="00FF786C">
        <w:t xml:space="preserve">это </w:t>
      </w:r>
      <w:r>
        <w:t xml:space="preserve">частота события </w:t>
      </w:r>
      <w:r>
        <w:rPr>
          <w:position w:val="-4"/>
        </w:rPr>
        <w:object w:dxaOrig="255" w:dyaOrig="285">
          <v:shape id="_x0000_i1260" type="#_x0000_t75" style="width:12.75pt;height:14.25pt" o:ole="">
            <v:imagedata r:id="rId435" o:title=""/>
          </v:shape>
          <o:OLEObject Type="Embed" ProgID="Equation.DSMT4" ShapeID="_x0000_i1260" DrawAspect="Content" ObjectID="_1627230434" r:id="rId436"/>
        </w:object>
      </w:r>
      <w:r>
        <w:t xml:space="preserve">. Уже говорилось, что </w:t>
      </w:r>
      <w:r w:rsidR="00FF786C">
        <w:t xml:space="preserve">при </w:t>
      </w:r>
      <w:proofErr w:type="gramStart"/>
      <w:r w:rsidR="00FF786C">
        <w:t xml:space="preserve">больших </w:t>
      </w:r>
      <w:r w:rsidR="00FF786C">
        <w:rPr>
          <w:b/>
          <w:position w:val="-6"/>
          <w:sz w:val="24"/>
        </w:rPr>
        <w:object w:dxaOrig="240" w:dyaOrig="255">
          <v:shape id="_x0000_i1261" type="#_x0000_t75" style="width:12pt;height:12.75pt" o:ole="">
            <v:imagedata r:id="rId132" o:title=""/>
          </v:shape>
          <o:OLEObject Type="Embed" ProgID="Equation.3" ShapeID="_x0000_i1261" DrawAspect="Content" ObjectID="_1627230435" r:id="rId437"/>
        </w:object>
      </w:r>
      <w:r w:rsidR="00FF05CA" w:rsidRPr="00FF05CA">
        <w:rPr>
          <w:b/>
          <w:bCs/>
          <w:position w:val="-30"/>
          <w:sz w:val="24"/>
        </w:rPr>
        <w:object w:dxaOrig="1820" w:dyaOrig="800">
          <v:shape id="_x0000_i1262" type="#_x0000_t75" style="width:90.75pt;height:39.75pt" o:ole="">
            <v:imagedata r:id="rId438" o:title=""/>
          </v:shape>
          <o:OLEObject Type="Embed" ProgID="Equation.3" ShapeID="_x0000_i1262" DrawAspect="Content" ObjectID="_1627230436" r:id="rId439"/>
        </w:object>
      </w:r>
      <w:r>
        <w:t>.</w:t>
      </w:r>
      <w:proofErr w:type="gramEnd"/>
      <w:r>
        <w:t xml:space="preserve"> Но какова точность </w:t>
      </w:r>
      <w:r w:rsidR="00FF786C">
        <w:t>э</w:t>
      </w:r>
      <w:r>
        <w:t>того прибли</w:t>
      </w:r>
      <w:r w:rsidR="00F7155D">
        <w:t>жен</w:t>
      </w:r>
      <w:r>
        <w:t xml:space="preserve">ного равенства? </w:t>
      </w:r>
      <w:r w:rsidR="00F7155D">
        <w:t xml:space="preserve">Какова </w:t>
      </w:r>
      <w:r>
        <w:t>вероятност</w:t>
      </w:r>
      <w:r w:rsidR="00FF05CA">
        <w:t>ь</w:t>
      </w:r>
      <w:r>
        <w:t xml:space="preserve"> того, что частота отклонится от вероятности не более чем </w:t>
      </w:r>
      <w:proofErr w:type="gramStart"/>
      <w:r>
        <w:t xml:space="preserve">на </w:t>
      </w:r>
      <w:r w:rsidR="00FF786C">
        <w:rPr>
          <w:b/>
          <w:position w:val="-6"/>
          <w:sz w:val="24"/>
        </w:rPr>
        <w:object w:dxaOrig="240" w:dyaOrig="260">
          <v:shape id="_x0000_i1263" type="#_x0000_t75" style="width:12pt;height:12.75pt" o:ole="">
            <v:imagedata r:id="rId440" o:title=""/>
          </v:shape>
          <o:OLEObject Type="Embed" ProgID="Equation.3" ShapeID="_x0000_i1263" DrawAspect="Content" ObjectID="_1627230437" r:id="rId441"/>
        </w:object>
      </w:r>
      <w:r>
        <w:t>:</w:t>
      </w:r>
      <w:proofErr w:type="gramEnd"/>
    </w:p>
    <w:p w:rsidR="00FF786C" w:rsidRPr="00FF05CA" w:rsidRDefault="00FF786C" w:rsidP="00FF786C">
      <w:pPr>
        <w:pStyle w:val="a5"/>
        <w:ind w:firstLine="567"/>
        <w:rPr>
          <w:sz w:val="8"/>
          <w:szCs w:val="8"/>
        </w:rPr>
      </w:pPr>
    </w:p>
    <w:p w:rsidR="00FF786C" w:rsidRDefault="00FF05CA" w:rsidP="00F94966">
      <w:pPr>
        <w:pStyle w:val="a5"/>
        <w:spacing w:line="276" w:lineRule="auto"/>
        <w:ind w:left="1416" w:hanging="282"/>
      </w:pPr>
      <w:r w:rsidRPr="00FF786C">
        <w:rPr>
          <w:b/>
          <w:bCs/>
          <w:position w:val="-38"/>
          <w:sz w:val="24"/>
        </w:rPr>
        <w:object w:dxaOrig="2340" w:dyaOrig="920">
          <v:shape id="_x0000_i1264" type="#_x0000_t75" style="width:117pt;height:45.75pt" o:ole="">
            <v:imagedata r:id="rId442" o:title=""/>
          </v:shape>
          <o:OLEObject Type="Embed" ProgID="Equation.3" ShapeID="_x0000_i1264" DrawAspect="Content" ObjectID="_1627230438" r:id="rId443"/>
        </w:object>
      </w:r>
    </w:p>
    <w:p w:rsidR="000C6AA9" w:rsidRDefault="000C6AA9" w:rsidP="00442DDC">
      <w:pPr>
        <w:pStyle w:val="a5"/>
        <w:spacing w:line="360" w:lineRule="auto"/>
        <w:ind w:firstLine="0"/>
      </w:pPr>
      <w:r>
        <w:t xml:space="preserve">Запишем неравенство </w:t>
      </w:r>
      <w:r w:rsidR="00FF05CA">
        <w:t xml:space="preserve">с модулем </w:t>
      </w:r>
      <w:r>
        <w:t>иначе:</w:t>
      </w:r>
    </w:p>
    <w:p w:rsidR="00FF05CA" w:rsidRDefault="00FF05CA" w:rsidP="00442DDC">
      <w:pPr>
        <w:pStyle w:val="a5"/>
        <w:spacing w:line="276" w:lineRule="auto"/>
        <w:ind w:firstLine="1134"/>
      </w:pPr>
      <w:r w:rsidRPr="00FF05CA">
        <w:rPr>
          <w:b/>
          <w:bCs/>
          <w:position w:val="-36"/>
          <w:sz w:val="24"/>
        </w:rPr>
        <w:object w:dxaOrig="8020" w:dyaOrig="880">
          <v:shape id="_x0000_i1265" type="#_x0000_t75" style="width:401.25pt;height:44.25pt" o:ole="">
            <v:imagedata r:id="rId444" o:title=""/>
          </v:shape>
          <o:OLEObject Type="Embed" ProgID="Equation.3" ShapeID="_x0000_i1265" DrawAspect="Content" ObjectID="_1627230439" r:id="rId445"/>
        </w:object>
      </w:r>
      <w:r w:rsidR="00B072A7">
        <w:rPr>
          <w:b/>
          <w:bCs/>
          <w:sz w:val="24"/>
        </w:rPr>
        <w:t>.</w:t>
      </w:r>
    </w:p>
    <w:p w:rsidR="000C6AA9" w:rsidRDefault="000C6AA9" w:rsidP="00FF05CA">
      <w:pPr>
        <w:pStyle w:val="a5"/>
        <w:spacing w:line="276" w:lineRule="auto"/>
        <w:ind w:firstLine="0"/>
      </w:pPr>
      <w:r>
        <w:t xml:space="preserve">Искомая вероятность </w:t>
      </w:r>
      <w:r w:rsidR="00FF05CA">
        <w:t xml:space="preserve">– </w:t>
      </w:r>
      <w:proofErr w:type="gramStart"/>
      <w:r>
        <w:t xml:space="preserve">это </w:t>
      </w:r>
      <w:r w:rsidR="00FF05CA" w:rsidRPr="00FF05CA">
        <w:rPr>
          <w:b/>
          <w:bCs/>
          <w:position w:val="-14"/>
          <w:sz w:val="24"/>
        </w:rPr>
        <w:object w:dxaOrig="1480" w:dyaOrig="440">
          <v:shape id="_x0000_i1266" type="#_x0000_t75" style="width:74.25pt;height:21.75pt" o:ole="">
            <v:imagedata r:id="rId446" o:title=""/>
          </v:shape>
          <o:OLEObject Type="Embed" ProgID="Equation.3" ShapeID="_x0000_i1266" DrawAspect="Content" ObjectID="_1627230440" r:id="rId447"/>
        </w:object>
      </w:r>
      <w:r>
        <w:t xml:space="preserve"> где</w:t>
      </w:r>
      <w:proofErr w:type="gramEnd"/>
      <w:r>
        <w:t xml:space="preserve"> </w:t>
      </w:r>
      <w:r w:rsidR="003354E6">
        <w:rPr>
          <w:b/>
          <w:position w:val="-12"/>
          <w:sz w:val="24"/>
        </w:rPr>
        <w:object w:dxaOrig="1875" w:dyaOrig="420">
          <v:shape id="_x0000_i1267" type="#_x0000_t75" style="width:93.75pt;height:21pt" o:ole="">
            <v:imagedata r:id="rId448" o:title=""/>
          </v:shape>
          <o:OLEObject Type="Embed" ProgID="Equation.3" ShapeID="_x0000_i1267" DrawAspect="Content" ObjectID="_1627230441" r:id="rId449"/>
        </w:object>
      </w:r>
      <w:r w:rsidR="003354E6" w:rsidRPr="00FF05CA">
        <w:rPr>
          <w:b/>
          <w:position w:val="-12"/>
          <w:sz w:val="24"/>
        </w:rPr>
        <w:object w:dxaOrig="1920" w:dyaOrig="420">
          <v:shape id="_x0000_i1268" type="#_x0000_t75" style="width:96pt;height:21pt" o:ole="">
            <v:imagedata r:id="rId450" o:title=""/>
          </v:shape>
          <o:OLEObject Type="Embed" ProgID="Equation.3" ShapeID="_x0000_i1268" DrawAspect="Content" ObjectID="_1627230442" r:id="rId451"/>
        </w:object>
      </w:r>
      <w:r>
        <w:t>.</w:t>
      </w:r>
    </w:p>
    <w:p w:rsidR="000C6AA9" w:rsidRDefault="003354E6" w:rsidP="003354E6">
      <w:pPr>
        <w:pStyle w:val="a5"/>
        <w:spacing w:line="360" w:lineRule="auto"/>
        <w:ind w:firstLine="0"/>
      </w:pPr>
      <w:r>
        <w:t>Оценим эту вероятность, и</w:t>
      </w:r>
      <w:r w:rsidR="000C6AA9">
        <w:t>спользу</w:t>
      </w:r>
      <w:r>
        <w:t>я</w:t>
      </w:r>
      <w:r w:rsidR="000C6AA9">
        <w:t xml:space="preserve"> ИФЛ:</w:t>
      </w:r>
    </w:p>
    <w:p w:rsidR="003354E6" w:rsidRDefault="003354E6" w:rsidP="00442DDC">
      <w:pPr>
        <w:pStyle w:val="a5"/>
        <w:spacing w:line="276" w:lineRule="auto"/>
        <w:ind w:firstLine="567"/>
      </w:pPr>
      <w:r w:rsidRPr="003354E6">
        <w:rPr>
          <w:b/>
          <w:bCs/>
          <w:position w:val="-98"/>
          <w:sz w:val="24"/>
        </w:rPr>
        <w:object w:dxaOrig="8059" w:dyaOrig="2120">
          <v:shape id="_x0000_i1269" type="#_x0000_t75" style="width:402.75pt;height:105.75pt" o:ole="">
            <v:imagedata r:id="rId452" o:title=""/>
          </v:shape>
          <o:OLEObject Type="Embed" ProgID="Equation.3" ShapeID="_x0000_i1269" DrawAspect="Content" ObjectID="_1627230443" r:id="rId453"/>
        </w:object>
      </w:r>
    </w:p>
    <w:p w:rsidR="000C6AA9" w:rsidRDefault="000C6AA9" w:rsidP="00142C14">
      <w:pPr>
        <w:pStyle w:val="a5"/>
        <w:spacing w:line="276" w:lineRule="auto"/>
        <w:ind w:firstLine="567"/>
        <w:rPr>
          <w:szCs w:val="28"/>
        </w:rPr>
      </w:pPr>
      <w:r>
        <w:t>Итак</w:t>
      </w:r>
      <w:r w:rsidR="003354E6">
        <w:t xml:space="preserve">, вероятность отклонения частоты события от его вероятности не больше, чем на </w:t>
      </w:r>
      <w:r w:rsidR="003354E6" w:rsidRPr="003354E6">
        <w:rPr>
          <w:position w:val="-6"/>
          <w:szCs w:val="28"/>
        </w:rPr>
        <w:object w:dxaOrig="240" w:dyaOrig="260">
          <v:shape id="_x0000_i1270" type="#_x0000_t75" style="width:12pt;height:12.75pt" o:ole="">
            <v:imagedata r:id="rId440" o:title=""/>
          </v:shape>
          <o:OLEObject Type="Embed" ProgID="Equation.3" ShapeID="_x0000_i1270" DrawAspect="Content" ObjectID="_1627230444" r:id="rId454"/>
        </w:object>
      </w:r>
      <w:r w:rsidR="003354E6" w:rsidRPr="003354E6">
        <w:rPr>
          <w:szCs w:val="28"/>
        </w:rPr>
        <w:t>оценивается по формуле</w:t>
      </w:r>
      <w:r w:rsidR="00142C14">
        <w:rPr>
          <w:szCs w:val="28"/>
        </w:rPr>
        <w:t>:</w:t>
      </w:r>
    </w:p>
    <w:p w:rsidR="00142C14" w:rsidRPr="00142C14" w:rsidRDefault="00142C14" w:rsidP="00142C14">
      <w:pPr>
        <w:pStyle w:val="a5"/>
        <w:spacing w:line="276" w:lineRule="auto"/>
        <w:rPr>
          <w:sz w:val="8"/>
          <w:szCs w:val="8"/>
        </w:rPr>
      </w:pPr>
    </w:p>
    <w:p w:rsidR="000C6AA9" w:rsidRDefault="00142C14" w:rsidP="00442DDC">
      <w:pPr>
        <w:pStyle w:val="MTDisplayEquation"/>
        <w:spacing w:line="276" w:lineRule="auto"/>
        <w:ind w:firstLine="1134"/>
      </w:pPr>
      <w:r w:rsidRPr="00142C14">
        <w:rPr>
          <w:b/>
          <w:bCs/>
          <w:position w:val="-40"/>
          <w:sz w:val="24"/>
        </w:rPr>
        <w:object w:dxaOrig="4340" w:dyaOrig="960">
          <v:shape id="_x0000_i1271" type="#_x0000_t75" style="width:216.75pt;height:48pt" o:ole="">
            <v:imagedata r:id="rId455" o:title=""/>
          </v:shape>
          <o:OLEObject Type="Embed" ProgID="Equation.3" ShapeID="_x0000_i1271" DrawAspect="Content" ObjectID="_1627230445" r:id="rId456"/>
        </w:object>
      </w:r>
      <w:r w:rsidR="000C6AA9">
        <w:t xml:space="preserve"> </w:t>
      </w:r>
    </w:p>
    <w:p w:rsidR="000C6AA9" w:rsidRDefault="000C6AA9" w:rsidP="00142C14">
      <w:pPr>
        <w:pStyle w:val="7"/>
        <w:tabs>
          <w:tab w:val="clear" w:pos="1066"/>
        </w:tabs>
        <w:spacing w:line="276" w:lineRule="auto"/>
        <w:ind w:left="0" w:firstLine="567"/>
        <w:jc w:val="both"/>
      </w:pPr>
      <w:r>
        <w:lastRenderedPageBreak/>
        <w:t>Пример 7</w:t>
      </w:r>
      <w:r w:rsidR="00142C14">
        <w:t>.</w:t>
      </w:r>
      <w:r w:rsidR="00142C14">
        <w:rPr>
          <w:b w:val="0"/>
          <w:u w:val="none"/>
        </w:rPr>
        <w:t xml:space="preserve"> В продукции некоторого станка доля брака составляет </w:t>
      </w:r>
      <w:r w:rsidR="00142C14" w:rsidRPr="00142C14">
        <w:rPr>
          <w:b w:val="0"/>
          <w:sz w:val="30"/>
          <w:szCs w:val="30"/>
          <w:u w:val="none"/>
        </w:rPr>
        <w:t>10%.</w:t>
      </w:r>
      <w:r w:rsidR="00142C14">
        <w:rPr>
          <w:b w:val="0"/>
          <w:u w:val="none"/>
        </w:rPr>
        <w:t xml:space="preserve"> Наудачу о</w:t>
      </w:r>
      <w:r w:rsidRPr="00142C14">
        <w:rPr>
          <w:b w:val="0"/>
          <w:u w:val="none"/>
        </w:rPr>
        <w:t xml:space="preserve">тобрано </w:t>
      </w:r>
      <w:r w:rsidRPr="00142C14">
        <w:rPr>
          <w:b w:val="0"/>
          <w:sz w:val="30"/>
          <w:szCs w:val="30"/>
          <w:u w:val="none"/>
        </w:rPr>
        <w:t>400</w:t>
      </w:r>
      <w:r w:rsidRPr="00142C14">
        <w:rPr>
          <w:b w:val="0"/>
          <w:u w:val="none"/>
        </w:rPr>
        <w:t xml:space="preserve"> деталей. Какова вероятность того, что частота появле</w:t>
      </w:r>
      <w:r w:rsidR="00142C14">
        <w:rPr>
          <w:b w:val="0"/>
          <w:u w:val="none"/>
        </w:rPr>
        <w:t>-</w:t>
      </w:r>
      <w:r w:rsidRPr="00142C14">
        <w:rPr>
          <w:b w:val="0"/>
          <w:u w:val="none"/>
        </w:rPr>
        <w:t xml:space="preserve">ния брака отклонится от </w:t>
      </w:r>
      <w:r w:rsidR="00142C14">
        <w:rPr>
          <w:b w:val="0"/>
          <w:u w:val="none"/>
        </w:rPr>
        <w:t>вероятности брака</w:t>
      </w:r>
      <w:r w:rsidRPr="00142C14">
        <w:rPr>
          <w:b w:val="0"/>
          <w:u w:val="none"/>
        </w:rPr>
        <w:t xml:space="preserve"> не более чем на </w:t>
      </w:r>
      <w:r w:rsidRPr="00142C14">
        <w:rPr>
          <w:b w:val="0"/>
          <w:sz w:val="30"/>
          <w:szCs w:val="30"/>
          <w:u w:val="none"/>
        </w:rPr>
        <w:t>0,02.</w:t>
      </w:r>
    </w:p>
    <w:p w:rsidR="00BB5FCA" w:rsidRPr="00BB5FCA" w:rsidRDefault="000C6AA9" w:rsidP="00631E79">
      <w:pPr>
        <w:pStyle w:val="a5"/>
        <w:spacing w:line="276" w:lineRule="auto"/>
        <w:ind w:firstLine="567"/>
        <w:rPr>
          <w:szCs w:val="28"/>
        </w:rPr>
      </w:pPr>
      <w:r w:rsidRPr="00BB5FCA">
        <w:rPr>
          <w:b/>
          <w:u w:val="single"/>
        </w:rPr>
        <w:t>Решение.</w:t>
      </w:r>
      <w:r>
        <w:t xml:space="preserve"> </w:t>
      </w:r>
      <w:proofErr w:type="gramStart"/>
      <w:r w:rsidR="001279C0">
        <w:t xml:space="preserve">Имеем: </w:t>
      </w:r>
      <w:r w:rsidR="001279C0">
        <w:rPr>
          <w:b/>
          <w:position w:val="-12"/>
          <w:sz w:val="24"/>
        </w:rPr>
        <w:object w:dxaOrig="4635" w:dyaOrig="375">
          <v:shape id="_x0000_i1272" type="#_x0000_t75" style="width:231.75pt;height:18.75pt" o:ole="">
            <v:imagedata r:id="rId457" o:title=""/>
          </v:shape>
          <o:OLEObject Type="Embed" ProgID="Equation.3" ShapeID="_x0000_i1272" DrawAspect="Content" ObjectID="_1627230446" r:id="rId458"/>
        </w:object>
      </w:r>
      <w:r w:rsidR="001279C0">
        <w:rPr>
          <w:b/>
        </w:rPr>
        <w:t xml:space="preserve"> </w:t>
      </w:r>
      <w:r w:rsidR="001279C0">
        <w:rPr>
          <w:szCs w:val="28"/>
        </w:rPr>
        <w:t>Тогда</w:t>
      </w:r>
      <w:proofErr w:type="gramEnd"/>
      <w:r w:rsidR="001279C0">
        <w:rPr>
          <w:b/>
        </w:rPr>
        <w:t xml:space="preserve"> </w:t>
      </w:r>
      <w:r w:rsidR="001279C0">
        <w:rPr>
          <w:szCs w:val="28"/>
        </w:rPr>
        <w:t xml:space="preserve">искомая вероятность равна </w:t>
      </w:r>
      <w:r w:rsidR="001279C0">
        <w:rPr>
          <w:b/>
          <w:bCs/>
          <w:position w:val="-40"/>
          <w:sz w:val="24"/>
        </w:rPr>
        <w:object w:dxaOrig="5190" w:dyaOrig="960">
          <v:shape id="_x0000_i1273" type="#_x0000_t75" style="width:259.5pt;height:48pt" o:ole="">
            <v:imagedata r:id="rId459" o:title=""/>
          </v:shape>
          <o:OLEObject Type="Embed" ProgID="Equation.3" ShapeID="_x0000_i1273" DrawAspect="Content" ObjectID="_1627230447" r:id="rId460"/>
        </w:object>
      </w:r>
    </w:p>
    <w:p w:rsidR="000C6AA9" w:rsidRDefault="000C6AA9" w:rsidP="00631E79">
      <w:pPr>
        <w:pStyle w:val="a5"/>
        <w:spacing w:line="276" w:lineRule="auto"/>
        <w:ind w:firstLine="567"/>
      </w:pPr>
      <w:r>
        <w:t xml:space="preserve">Если имеем большое количество выборок по </w:t>
      </w:r>
      <w:r w:rsidRPr="00631E79">
        <w:rPr>
          <w:sz w:val="30"/>
          <w:szCs w:val="30"/>
        </w:rPr>
        <w:t>400</w:t>
      </w:r>
      <w:r>
        <w:t xml:space="preserve"> деталей, то в </w:t>
      </w:r>
      <w:r w:rsidRPr="00631E79">
        <w:rPr>
          <w:sz w:val="30"/>
          <w:szCs w:val="30"/>
        </w:rPr>
        <w:t>82%</w:t>
      </w:r>
      <w:r>
        <w:t xml:space="preserve"> случаев отклонение частоты от вероятности </w:t>
      </w:r>
      <w:r w:rsidR="00631E79">
        <w:t xml:space="preserve">не будет больше, чем </w:t>
      </w:r>
      <w:r w:rsidR="00631E79" w:rsidRPr="00631E79">
        <w:rPr>
          <w:sz w:val="30"/>
          <w:szCs w:val="30"/>
        </w:rPr>
        <w:t>0,02</w:t>
      </w:r>
      <w:r w:rsidRPr="00631E79">
        <w:rPr>
          <w:sz w:val="30"/>
          <w:szCs w:val="30"/>
        </w:rPr>
        <w:t>.</w:t>
      </w:r>
    </w:p>
    <w:p w:rsidR="000C6AA9" w:rsidRDefault="000C6AA9" w:rsidP="00631E79">
      <w:pPr>
        <w:pStyle w:val="a5"/>
        <w:spacing w:line="276" w:lineRule="auto"/>
        <w:ind w:firstLine="567"/>
      </w:pPr>
      <w:r>
        <w:t xml:space="preserve">Вероятность </w:t>
      </w:r>
      <w:r w:rsidR="00631E79">
        <w:t xml:space="preserve">брака </w:t>
      </w:r>
      <w:r w:rsidRPr="000D7B9D">
        <w:rPr>
          <w:sz w:val="30"/>
          <w:szCs w:val="30"/>
        </w:rPr>
        <w:t>0,1</w:t>
      </w:r>
      <w:r>
        <w:t xml:space="preserve"> – это утверждение производителя. Как его прове</w:t>
      </w:r>
      <w:r w:rsidR="000D7B9D">
        <w:t>-</w:t>
      </w:r>
      <w:r>
        <w:t>рить</w:t>
      </w:r>
      <w:r w:rsidR="00631E79">
        <w:t>?</w:t>
      </w:r>
      <w:r>
        <w:t xml:space="preserve"> </w:t>
      </w:r>
      <w:r w:rsidR="00631E79">
        <w:t>Исследовать</w:t>
      </w:r>
      <w:r>
        <w:t xml:space="preserve"> </w:t>
      </w:r>
      <w:r w:rsidRPr="000D7B9D">
        <w:rPr>
          <w:sz w:val="30"/>
          <w:szCs w:val="30"/>
        </w:rPr>
        <w:t>400</w:t>
      </w:r>
      <w:r>
        <w:t xml:space="preserve"> деталей и найти реальное отклонение частоты от </w:t>
      </w:r>
      <w:r w:rsidRPr="000D7B9D">
        <w:rPr>
          <w:sz w:val="30"/>
          <w:szCs w:val="30"/>
        </w:rPr>
        <w:t>0,1</w:t>
      </w:r>
      <w:r>
        <w:t xml:space="preserve">. Если оно </w:t>
      </w:r>
      <w:r w:rsidR="000D7B9D">
        <w:t xml:space="preserve">не превосходит </w:t>
      </w:r>
      <w:r w:rsidR="000D7B9D" w:rsidRPr="000D7B9D">
        <w:rPr>
          <w:sz w:val="30"/>
          <w:szCs w:val="30"/>
        </w:rPr>
        <w:t>0,02</w:t>
      </w:r>
      <w:r>
        <w:t xml:space="preserve">, то нет оснований сомневаться. </w:t>
      </w:r>
      <w:r w:rsidR="000D7B9D">
        <w:t>А</w:t>
      </w:r>
      <w:r>
        <w:t xml:space="preserve"> если оно </w:t>
      </w:r>
      <w:r w:rsidR="000D7B9D">
        <w:t>превосходит этот уровень?</w:t>
      </w:r>
      <w:r>
        <w:t xml:space="preserve"> Вероятность такого события </w:t>
      </w:r>
      <w:r w:rsidR="000D7B9D" w:rsidRPr="000D7B9D">
        <w:rPr>
          <w:sz w:val="30"/>
          <w:szCs w:val="30"/>
        </w:rPr>
        <w:t>1–0,82=0,18</w:t>
      </w:r>
      <w:r>
        <w:t xml:space="preserve">. Это вероятность </w:t>
      </w:r>
      <w:r w:rsidR="000D7B9D">
        <w:t xml:space="preserve">Вашей </w:t>
      </w:r>
      <w:r>
        <w:t>ошибки, если поверите производителю.</w:t>
      </w:r>
    </w:p>
    <w:p w:rsidR="000C6AA9" w:rsidRPr="00142C14" w:rsidRDefault="00142C14" w:rsidP="00DD6F97">
      <w:pPr>
        <w:pStyle w:val="7"/>
        <w:tabs>
          <w:tab w:val="clear" w:pos="1066"/>
        </w:tabs>
        <w:spacing w:line="276" w:lineRule="auto"/>
        <w:ind w:left="0" w:firstLine="567"/>
        <w:jc w:val="both"/>
        <w:rPr>
          <w:b w:val="0"/>
          <w:u w:val="none"/>
        </w:rPr>
      </w:pPr>
      <w:r>
        <w:t>Замечание.</w:t>
      </w:r>
      <w:r>
        <w:rPr>
          <w:b w:val="0"/>
          <w:u w:val="none"/>
        </w:rPr>
        <w:t xml:space="preserve"> </w:t>
      </w:r>
      <w:proofErr w:type="gramStart"/>
      <w:r w:rsidR="000C6AA9" w:rsidRPr="00142C14">
        <w:rPr>
          <w:b w:val="0"/>
          <w:u w:val="none"/>
        </w:rPr>
        <w:t xml:space="preserve">Неравенство </w:t>
      </w:r>
      <w:r w:rsidR="001279C0" w:rsidRPr="000D7B9D">
        <w:rPr>
          <w:b w:val="0"/>
          <w:bCs/>
          <w:position w:val="-36"/>
          <w:sz w:val="24"/>
          <w:u w:val="none"/>
        </w:rPr>
        <w:object w:dxaOrig="1400" w:dyaOrig="880">
          <v:shape id="_x0000_i1274" type="#_x0000_t75" style="width:69.75pt;height:44.25pt" o:ole="">
            <v:imagedata r:id="rId461" o:title=""/>
          </v:shape>
          <o:OLEObject Type="Embed" ProgID="Equation.3" ShapeID="_x0000_i1274" DrawAspect="Content" ObjectID="_1627230448" r:id="rId462"/>
        </w:object>
      </w:r>
      <w:r w:rsidR="001279C0">
        <w:rPr>
          <w:b w:val="0"/>
          <w:bCs/>
          <w:szCs w:val="28"/>
          <w:u w:val="none"/>
        </w:rPr>
        <w:t>,</w:t>
      </w:r>
      <w:proofErr w:type="gramEnd"/>
      <w:r w:rsidR="000C6AA9" w:rsidRPr="00142C14">
        <w:rPr>
          <w:b w:val="0"/>
          <w:u w:val="none"/>
        </w:rPr>
        <w:t xml:space="preserve"> </w:t>
      </w:r>
      <w:r w:rsidR="00045519">
        <w:rPr>
          <w:b w:val="0"/>
          <w:u w:val="none"/>
        </w:rPr>
        <w:t>для вероятности которого полу</w:t>
      </w:r>
      <w:r w:rsidR="00DD6F97">
        <w:rPr>
          <w:b w:val="0"/>
          <w:u w:val="none"/>
        </w:rPr>
        <w:t>-</w:t>
      </w:r>
      <w:r w:rsidR="00045519">
        <w:rPr>
          <w:b w:val="0"/>
          <w:u w:val="none"/>
        </w:rPr>
        <w:t xml:space="preserve">чена формула, </w:t>
      </w:r>
      <w:r w:rsidR="000C6AA9" w:rsidRPr="001279C0">
        <w:rPr>
          <w:b w:val="0"/>
          <w:szCs w:val="28"/>
          <w:u w:val="none"/>
        </w:rPr>
        <w:t>можно</w:t>
      </w:r>
      <w:r w:rsidR="000C6AA9" w:rsidRPr="00142C14">
        <w:rPr>
          <w:b w:val="0"/>
          <w:u w:val="none"/>
        </w:rPr>
        <w:t xml:space="preserve"> понимать таким образом</w:t>
      </w:r>
      <w:r w:rsidR="00DD6F97">
        <w:rPr>
          <w:b w:val="0"/>
          <w:u w:val="none"/>
        </w:rPr>
        <w:t>:</w:t>
      </w:r>
      <w:r w:rsidR="000C6AA9" w:rsidRPr="00142C14">
        <w:rPr>
          <w:b w:val="0"/>
          <w:u w:val="none"/>
        </w:rPr>
        <w:t xml:space="preserve"> </w:t>
      </w:r>
      <w:r w:rsidR="004A3B6F" w:rsidRPr="001279C0">
        <w:rPr>
          <w:b w:val="0"/>
          <w:position w:val="-30"/>
          <w:sz w:val="24"/>
          <w:u w:val="none"/>
        </w:rPr>
        <w:object w:dxaOrig="1420" w:dyaOrig="800">
          <v:shape id="_x0000_i1275" type="#_x0000_t75" style="width:71.25pt;height:39.75pt" o:ole="">
            <v:imagedata r:id="rId463" o:title=""/>
          </v:shape>
          <o:OLEObject Type="Embed" ProgID="Equation.3" ShapeID="_x0000_i1275" DrawAspect="Content" ObjectID="_1627230449" r:id="rId464"/>
        </w:object>
      </w:r>
    </w:p>
    <w:p w:rsidR="000C6AA9" w:rsidRDefault="000C6AA9" w:rsidP="004A3B6F">
      <w:pPr>
        <w:pStyle w:val="a5"/>
        <w:spacing w:line="276" w:lineRule="auto"/>
        <w:ind w:firstLine="567"/>
      </w:pPr>
      <w:r>
        <w:t xml:space="preserve">Если мы хотим оценить </w:t>
      </w:r>
      <w:r w:rsidR="004A3B6F">
        <w:t xml:space="preserve">неизвестную </w:t>
      </w:r>
      <w:proofErr w:type="gramStart"/>
      <w:r>
        <w:t xml:space="preserve">вероятность </w:t>
      </w:r>
      <w:r w:rsidR="004A3B6F" w:rsidRPr="004A3B6F">
        <w:rPr>
          <w:b/>
          <w:position w:val="-12"/>
          <w:sz w:val="24"/>
        </w:rPr>
        <w:object w:dxaOrig="279" w:dyaOrig="320">
          <v:shape id="_x0000_i1276" type="#_x0000_t75" style="width:14.25pt;height:15.75pt" o:ole="">
            <v:imagedata r:id="rId465" o:title=""/>
          </v:shape>
          <o:OLEObject Type="Embed" ProgID="Equation.3" ShapeID="_x0000_i1276" DrawAspect="Content" ObjectID="_1627230450" r:id="rId466"/>
        </w:object>
      </w:r>
      <w:r>
        <w:t xml:space="preserve"> с</w:t>
      </w:r>
      <w:proofErr w:type="gramEnd"/>
      <w:r>
        <w:t xml:space="preserve"> точностью </w:t>
      </w:r>
      <w:r w:rsidR="004A3B6F" w:rsidRPr="004A3B6F">
        <w:rPr>
          <w:b/>
          <w:position w:val="-6"/>
          <w:sz w:val="24"/>
        </w:rPr>
        <w:object w:dxaOrig="240" w:dyaOrig="260">
          <v:shape id="_x0000_i1277" type="#_x0000_t75" style="width:12pt;height:12.75pt" o:ole="">
            <v:imagedata r:id="rId467" o:title=""/>
          </v:shape>
          <o:OLEObject Type="Embed" ProgID="Equation.3" ShapeID="_x0000_i1277" DrawAspect="Content" ObjectID="_1627230451" r:id="rId468"/>
        </w:object>
      </w:r>
      <w:r>
        <w:t xml:space="preserve"> и надежностью </w:t>
      </w:r>
      <w:r w:rsidR="004A3B6F" w:rsidRPr="004A3B6F">
        <w:rPr>
          <w:b/>
          <w:position w:val="-12"/>
          <w:sz w:val="24"/>
        </w:rPr>
        <w:object w:dxaOrig="240" w:dyaOrig="320">
          <v:shape id="_x0000_i1278" type="#_x0000_t75" style="width:12pt;height:15.75pt" o:ole="">
            <v:imagedata r:id="rId469" o:title=""/>
          </v:shape>
          <o:OLEObject Type="Embed" ProgID="Equation.3" ShapeID="_x0000_i1278" DrawAspect="Content" ObjectID="_1627230452" r:id="rId470"/>
        </w:object>
      </w:r>
      <w:r>
        <w:t xml:space="preserve">, то сколько наблюдений надо провести? </w:t>
      </w:r>
      <w:r w:rsidR="004A3B6F">
        <w:t>Достаточно</w:t>
      </w:r>
      <w:r>
        <w:t xml:space="preserve"> решить неравенство</w:t>
      </w:r>
    </w:p>
    <w:p w:rsidR="004A3B6F" w:rsidRDefault="004A3B6F" w:rsidP="004A3B6F">
      <w:pPr>
        <w:pStyle w:val="a5"/>
        <w:spacing w:line="360" w:lineRule="auto"/>
        <w:ind w:firstLine="1276"/>
      </w:pPr>
      <w:r>
        <w:rPr>
          <w:b/>
          <w:bCs/>
          <w:position w:val="-40"/>
          <w:sz w:val="24"/>
        </w:rPr>
        <w:object w:dxaOrig="5840" w:dyaOrig="960">
          <v:shape id="_x0000_i1279" type="#_x0000_t75" style="width:291.75pt;height:48pt" o:ole="">
            <v:imagedata r:id="rId471" o:title=""/>
          </v:shape>
          <o:OLEObject Type="Embed" ProgID="Equation.3" ShapeID="_x0000_i1279" DrawAspect="Content" ObjectID="_1627230453" r:id="rId472"/>
        </w:object>
      </w:r>
    </w:p>
    <w:p w:rsidR="000C6AA9" w:rsidRDefault="000C6AA9" w:rsidP="004A3B6F">
      <w:pPr>
        <w:pStyle w:val="MTDisplayEquation"/>
        <w:spacing w:line="276" w:lineRule="auto"/>
        <w:ind w:firstLine="0"/>
      </w:pPr>
      <w:r>
        <w:t xml:space="preserve">Обозначим </w:t>
      </w:r>
      <w:proofErr w:type="gramStart"/>
      <w:r>
        <w:t xml:space="preserve">через </w:t>
      </w:r>
      <w:r w:rsidR="004A3B6F" w:rsidRPr="004A3B6F">
        <w:rPr>
          <w:b/>
          <w:position w:val="-18"/>
          <w:sz w:val="24"/>
        </w:rPr>
        <w:object w:dxaOrig="300" w:dyaOrig="480">
          <v:shape id="_x0000_i1280" type="#_x0000_t75" style="width:15pt;height:24pt" o:ole="">
            <v:imagedata r:id="rId473" o:title=""/>
          </v:shape>
          <o:OLEObject Type="Embed" ProgID="Equation.3" ShapeID="_x0000_i1280" DrawAspect="Content" ObjectID="_1627230454" r:id="rId474"/>
        </w:object>
      </w:r>
      <w:r>
        <w:t xml:space="preserve"> </w:t>
      </w:r>
      <w:r w:rsidR="00442DDC">
        <w:t>корень</w:t>
      </w:r>
      <w:proofErr w:type="gramEnd"/>
      <w:r>
        <w:t xml:space="preserve"> уравнения </w:t>
      </w:r>
      <w:r w:rsidR="004A3B6F" w:rsidRPr="004A3B6F">
        <w:rPr>
          <w:b/>
          <w:position w:val="-12"/>
          <w:sz w:val="24"/>
        </w:rPr>
        <w:object w:dxaOrig="1460" w:dyaOrig="400">
          <v:shape id="_x0000_i1281" type="#_x0000_t75" style="width:72.75pt;height:20.25pt" o:ole="">
            <v:imagedata r:id="rId475" o:title=""/>
          </v:shape>
          <o:OLEObject Type="Embed" ProgID="Equation.3" ShapeID="_x0000_i1281" DrawAspect="Content" ObjectID="_1627230455" r:id="rId476"/>
        </w:object>
      </w:r>
      <w:r w:rsidR="004A3B6F">
        <w:t xml:space="preserve"> (его легко найти по таблице значений функции Лапласа)</w:t>
      </w:r>
      <w:r w:rsidR="00FE19A5">
        <w:t>. Тогда для числа наблюдений</w:t>
      </w:r>
      <w:r w:rsidR="00FE19A5">
        <w:rPr>
          <w:b/>
          <w:position w:val="-6"/>
          <w:sz w:val="24"/>
        </w:rPr>
        <w:object w:dxaOrig="240" w:dyaOrig="255">
          <v:shape id="_x0000_i1282" type="#_x0000_t75" style="width:12pt;height:12.75pt" o:ole="">
            <v:imagedata r:id="rId132" o:title=""/>
          </v:shape>
          <o:OLEObject Type="Embed" ProgID="Equation.3" ShapeID="_x0000_i1282" DrawAspect="Content" ObjectID="_1627230456" r:id="rId477"/>
        </w:object>
      </w:r>
      <w:r w:rsidR="00FE19A5">
        <w:t xml:space="preserve"> получим</w:t>
      </w:r>
    </w:p>
    <w:p w:rsidR="000C6AA9" w:rsidRDefault="000C6AA9" w:rsidP="000C6AA9">
      <w:pPr>
        <w:pStyle w:val="MTDisplayEquation"/>
      </w:pPr>
      <w:r>
        <w:tab/>
      </w:r>
      <w:r w:rsidR="00FE19A5" w:rsidRPr="00FE19A5">
        <w:rPr>
          <w:b/>
          <w:position w:val="-30"/>
          <w:sz w:val="24"/>
        </w:rPr>
        <w:object w:dxaOrig="2120" w:dyaOrig="859">
          <v:shape id="_x0000_i1283" type="#_x0000_t75" style="width:105.75pt;height:42.75pt" o:ole="">
            <v:imagedata r:id="rId478" o:title=""/>
          </v:shape>
          <o:OLEObject Type="Embed" ProgID="Equation.3" ShapeID="_x0000_i1283" DrawAspect="Content" ObjectID="_1627230457" r:id="rId479"/>
        </w:object>
      </w:r>
    </w:p>
    <w:p w:rsidR="000C6AA9" w:rsidRDefault="000C6AA9" w:rsidP="00DB28F2">
      <w:pPr>
        <w:pStyle w:val="a5"/>
        <w:spacing w:line="276" w:lineRule="auto"/>
        <w:ind w:firstLine="0"/>
      </w:pPr>
      <w:r>
        <w:t xml:space="preserve">Однако в </w:t>
      </w:r>
      <w:r w:rsidR="00FE19A5">
        <w:t xml:space="preserve">этой </w:t>
      </w:r>
      <w:r>
        <w:t xml:space="preserve">формуле участвует неизвестная </w:t>
      </w:r>
      <w:proofErr w:type="gramStart"/>
      <w:r>
        <w:t xml:space="preserve">вероятность </w:t>
      </w:r>
      <w:r w:rsidR="00FE19A5" w:rsidRPr="004A3B6F">
        <w:rPr>
          <w:b/>
          <w:position w:val="-12"/>
          <w:sz w:val="24"/>
        </w:rPr>
        <w:object w:dxaOrig="279" w:dyaOrig="320">
          <v:shape id="_x0000_i1284" type="#_x0000_t75" style="width:14.25pt;height:15.75pt" o:ole="">
            <v:imagedata r:id="rId465" o:title=""/>
          </v:shape>
          <o:OLEObject Type="Embed" ProgID="Equation.3" ShapeID="_x0000_i1284" DrawAspect="Content" ObjectID="_1627230458" r:id="rId480"/>
        </w:object>
      </w:r>
      <w:r w:rsidR="00FE19A5">
        <w:t>.</w:t>
      </w:r>
      <w:proofErr w:type="gramEnd"/>
      <w:r>
        <w:t xml:space="preserve"> Это можно обойти следующим образом</w:t>
      </w:r>
      <w:r w:rsidR="00FE19A5">
        <w:t>:</w:t>
      </w:r>
    </w:p>
    <w:p w:rsidR="00FE19A5" w:rsidRDefault="00442DDC" w:rsidP="00DB28F2">
      <w:pPr>
        <w:pStyle w:val="a5"/>
        <w:spacing w:line="276" w:lineRule="auto"/>
        <w:ind w:firstLine="0"/>
      </w:pPr>
      <w:r>
        <w:t xml:space="preserve">      </w:t>
      </w:r>
      <w:r w:rsidR="00557394">
        <w:t>д</w:t>
      </w:r>
      <w:r w:rsidR="00FE19A5">
        <w:t xml:space="preserve">ля  </w:t>
      </w:r>
      <w:r w:rsidR="009F7387" w:rsidRPr="003262AD">
        <w:rPr>
          <w:b/>
          <w:position w:val="-14"/>
          <w:sz w:val="24"/>
        </w:rPr>
        <w:object w:dxaOrig="7839" w:dyaOrig="520">
          <v:shape id="_x0000_i1285" type="#_x0000_t75" style="width:391.5pt;height:25.5pt" o:ole="">
            <v:imagedata r:id="rId481" o:title=""/>
          </v:shape>
          <o:OLEObject Type="Embed" ProgID="Equation.3" ShapeID="_x0000_i1285" DrawAspect="Content" ObjectID="_1627230459" r:id="rId482"/>
        </w:object>
      </w:r>
    </w:p>
    <w:p w:rsidR="000C6AA9" w:rsidRDefault="000C6AA9" w:rsidP="003262AD">
      <w:pPr>
        <w:pStyle w:val="a5"/>
        <w:spacing w:line="276" w:lineRule="auto"/>
        <w:ind w:firstLine="0"/>
      </w:pPr>
      <w:r>
        <w:t xml:space="preserve">Заменим в полученной </w:t>
      </w:r>
      <w:proofErr w:type="gramStart"/>
      <w:r>
        <w:t xml:space="preserve">формуле </w:t>
      </w:r>
      <w:r w:rsidR="00557394" w:rsidRPr="00557394">
        <w:rPr>
          <w:b/>
          <w:position w:val="-14"/>
          <w:sz w:val="24"/>
        </w:rPr>
        <w:object w:dxaOrig="859" w:dyaOrig="480">
          <v:shape id="_x0000_i1286" type="#_x0000_t75" style="width:42.75pt;height:24pt" o:ole="">
            <v:imagedata r:id="rId483" o:title=""/>
          </v:shape>
          <o:OLEObject Type="Embed" ProgID="Equation.3" ShapeID="_x0000_i1286" DrawAspect="Content" ObjectID="_1627230460" r:id="rId484"/>
        </w:object>
      </w:r>
      <w:r w:rsidR="00557394">
        <w:rPr>
          <w:b/>
          <w:sz w:val="24"/>
        </w:rPr>
        <w:t xml:space="preserve"> </w:t>
      </w:r>
      <w:r>
        <w:t>на</w:t>
      </w:r>
      <w:proofErr w:type="gramEnd"/>
      <w:r w:rsidR="00557394">
        <w:t xml:space="preserve"> </w:t>
      </w:r>
      <w:r w:rsidR="00557394" w:rsidRPr="00557394">
        <w:rPr>
          <w:sz w:val="30"/>
          <w:szCs w:val="30"/>
        </w:rPr>
        <w:t>0,5</w:t>
      </w:r>
      <w:r w:rsidR="00557394">
        <w:rPr>
          <w:sz w:val="30"/>
          <w:szCs w:val="30"/>
        </w:rPr>
        <w:t>,</w:t>
      </w:r>
      <w:r>
        <w:t xml:space="preserve"> тем самым только увеличим </w:t>
      </w:r>
      <w:r w:rsidR="00557394">
        <w:t>оценку</w:t>
      </w:r>
      <w:r w:rsidR="00557394">
        <w:rPr>
          <w:b/>
          <w:position w:val="-6"/>
          <w:sz w:val="24"/>
        </w:rPr>
        <w:object w:dxaOrig="240" w:dyaOrig="255">
          <v:shape id="_x0000_i1287" type="#_x0000_t75" style="width:12pt;height:12.75pt" o:ole="">
            <v:imagedata r:id="rId132" o:title=""/>
          </v:shape>
          <o:OLEObject Type="Embed" ProgID="Equation.3" ShapeID="_x0000_i1287" DrawAspect="Content" ObjectID="_1627230461" r:id="rId485"/>
        </w:object>
      </w:r>
      <w:r w:rsidR="00557394">
        <w:t>:</w:t>
      </w:r>
    </w:p>
    <w:p w:rsidR="000C6AA9" w:rsidRDefault="000C6AA9" w:rsidP="00983B44">
      <w:pPr>
        <w:pStyle w:val="MTDisplayEquation"/>
        <w:spacing w:line="360" w:lineRule="auto"/>
      </w:pPr>
      <w:r>
        <w:tab/>
      </w:r>
      <w:r w:rsidR="00983B44" w:rsidRPr="00983B44">
        <w:rPr>
          <w:b/>
          <w:position w:val="-30"/>
          <w:sz w:val="24"/>
        </w:rPr>
        <w:object w:dxaOrig="1400" w:dyaOrig="840">
          <v:shape id="_x0000_i1288" type="#_x0000_t75" style="width:69.75pt;height:42pt" o:ole="">
            <v:imagedata r:id="rId486" o:title=""/>
          </v:shape>
          <o:OLEObject Type="Embed" ProgID="Equation.3" ShapeID="_x0000_i1288" DrawAspect="Content" ObjectID="_1627230462" r:id="rId487"/>
        </w:object>
      </w:r>
      <w:r>
        <w:t xml:space="preserve"> </w:t>
      </w:r>
    </w:p>
    <w:p w:rsidR="000C6AA9" w:rsidRDefault="00983B44" w:rsidP="00983B44">
      <w:pPr>
        <w:pStyle w:val="a5"/>
        <w:ind w:firstLine="0"/>
      </w:pPr>
      <w:r>
        <w:lastRenderedPageBreak/>
        <w:t>Пусть</w:t>
      </w:r>
      <w:r w:rsidR="000C6AA9">
        <w:t xml:space="preserve">, </w:t>
      </w:r>
      <w:proofErr w:type="gramStart"/>
      <w:r w:rsidR="000C6AA9">
        <w:t>например</w:t>
      </w:r>
      <w:r>
        <w:t>,</w:t>
      </w:r>
      <w:r w:rsidR="000C6AA9">
        <w:t xml:space="preserve"> </w:t>
      </w:r>
      <w:r w:rsidRPr="004A3B6F">
        <w:rPr>
          <w:b/>
          <w:position w:val="-12"/>
          <w:sz w:val="24"/>
        </w:rPr>
        <w:object w:dxaOrig="1219" w:dyaOrig="380">
          <v:shape id="_x0000_i1289" type="#_x0000_t75" style="width:60.75pt;height:18.75pt" o:ole="">
            <v:imagedata r:id="rId488" o:title=""/>
          </v:shape>
          <o:OLEObject Type="Embed" ProgID="Equation.3" ShapeID="_x0000_i1289" DrawAspect="Content" ObjectID="_1627230463" r:id="rId489"/>
        </w:object>
      </w:r>
      <w:r>
        <w:rPr>
          <w:b/>
          <w:sz w:val="24"/>
        </w:rPr>
        <w:t xml:space="preserve">  </w:t>
      </w:r>
      <w:proofErr w:type="gramEnd"/>
      <w:r w:rsidRPr="00983B44">
        <w:rPr>
          <w:szCs w:val="28"/>
        </w:rPr>
        <w:t>то</w:t>
      </w:r>
      <w:r>
        <w:rPr>
          <w:szCs w:val="28"/>
        </w:rPr>
        <w:t xml:space="preserve">гда  </w:t>
      </w:r>
      <w:r w:rsidRPr="004A3B6F">
        <w:rPr>
          <w:b/>
          <w:position w:val="-18"/>
          <w:sz w:val="24"/>
        </w:rPr>
        <w:object w:dxaOrig="1620" w:dyaOrig="480">
          <v:shape id="_x0000_i1290" type="#_x0000_t75" style="width:81pt;height:24pt" o:ole="">
            <v:imagedata r:id="rId490" o:title=""/>
          </v:shape>
          <o:OLEObject Type="Embed" ProgID="Equation.3" ShapeID="_x0000_i1290" DrawAspect="Content" ObjectID="_1627230464" r:id="rId491"/>
        </w:object>
      </w:r>
      <w:r>
        <w:t xml:space="preserve"> и </w:t>
      </w:r>
      <w:r w:rsidR="000C6AA9">
        <w:t xml:space="preserve"> получаем</w:t>
      </w:r>
      <w:r>
        <w:t>:</w:t>
      </w:r>
      <w:r w:rsidR="000C6AA9">
        <w:t xml:space="preserve"> </w:t>
      </w:r>
      <w:r w:rsidRPr="00983B44">
        <w:rPr>
          <w:b/>
          <w:position w:val="-36"/>
          <w:sz w:val="24"/>
        </w:rPr>
        <w:object w:dxaOrig="940" w:dyaOrig="859">
          <v:shape id="_x0000_i1291" type="#_x0000_t75" style="width:47.25pt;height:42.75pt" o:ole="">
            <v:imagedata r:id="rId492" o:title=""/>
          </v:shape>
          <o:OLEObject Type="Embed" ProgID="Equation.3" ShapeID="_x0000_i1291" DrawAspect="Content" ObjectID="_1627230465" r:id="rId493"/>
        </w:object>
      </w:r>
      <w:r w:rsidR="000C6AA9">
        <w:t>.</w:t>
      </w:r>
    </w:p>
    <w:p w:rsidR="000C6AA9" w:rsidRDefault="000C6AA9" w:rsidP="00045519">
      <w:pPr>
        <w:pStyle w:val="a5"/>
        <w:spacing w:line="276" w:lineRule="auto"/>
        <w:ind w:firstLine="567"/>
      </w:pPr>
      <w:r>
        <w:t xml:space="preserve">Если хотим оценить по частоте вероятность с </w:t>
      </w:r>
      <w:proofErr w:type="gramStart"/>
      <w:r>
        <w:t xml:space="preserve">точностью </w:t>
      </w:r>
      <w:r w:rsidR="00DB28F2" w:rsidRPr="00DB28F2">
        <w:rPr>
          <w:b/>
          <w:position w:val="-10"/>
          <w:sz w:val="24"/>
        </w:rPr>
        <w:object w:dxaOrig="1240" w:dyaOrig="360">
          <v:shape id="_x0000_i1292" type="#_x0000_t75" style="width:62.25pt;height:18pt" o:ole="">
            <v:imagedata r:id="rId494" o:title=""/>
          </v:shape>
          <o:OLEObject Type="Embed" ProgID="Equation.3" ShapeID="_x0000_i1292" DrawAspect="Content" ObjectID="_1627230466" r:id="rId495"/>
        </w:object>
      </w:r>
      <w:r w:rsidRPr="00983B44">
        <w:rPr>
          <w:sz w:val="30"/>
          <w:szCs w:val="30"/>
        </w:rPr>
        <w:t>,</w:t>
      </w:r>
      <w:proofErr w:type="gramEnd"/>
      <w:r>
        <w:t xml:space="preserve"> </w:t>
      </w:r>
      <w:r w:rsidR="00DB28F2">
        <w:t xml:space="preserve">то </w:t>
      </w:r>
      <w:r>
        <w:t xml:space="preserve">необходимо провести </w:t>
      </w:r>
      <w:r w:rsidRPr="00983B44">
        <w:rPr>
          <w:sz w:val="30"/>
          <w:szCs w:val="30"/>
        </w:rPr>
        <w:t>10</w:t>
      </w:r>
      <w:r w:rsidR="00983B44">
        <w:t xml:space="preserve"> тысяч</w:t>
      </w:r>
      <w:r>
        <w:t xml:space="preserve"> испытаний.</w:t>
      </w:r>
    </w:p>
    <w:p w:rsidR="00154FB1" w:rsidRDefault="000C6AA9" w:rsidP="00045519">
      <w:pPr>
        <w:pStyle w:val="a5"/>
        <w:spacing w:line="276" w:lineRule="auto"/>
        <w:ind w:firstLine="567"/>
      </w:pPr>
      <w:bookmarkStart w:id="16" w:name="_GoBack"/>
      <w:r>
        <w:t xml:space="preserve">Если мы проводим опрос населения по некоторому вопросу, </w:t>
      </w:r>
      <w:r w:rsidR="00DB28F2">
        <w:t>с бинарным ответом («да-нет</w:t>
      </w:r>
      <w:r>
        <w:t>»</w:t>
      </w:r>
      <w:r w:rsidR="00DB28F2">
        <w:t>)</w:t>
      </w:r>
      <w:r>
        <w:t xml:space="preserve">, то чтобы получить оценку с точностью до </w:t>
      </w:r>
      <w:r w:rsidRPr="00DB28F2">
        <w:rPr>
          <w:sz w:val="30"/>
          <w:szCs w:val="30"/>
        </w:rPr>
        <w:t>1%</w:t>
      </w:r>
      <w:r>
        <w:t xml:space="preserve">, надо опросить </w:t>
      </w:r>
      <w:r w:rsidRPr="00DB28F2">
        <w:rPr>
          <w:sz w:val="30"/>
          <w:szCs w:val="30"/>
        </w:rPr>
        <w:t>10</w:t>
      </w:r>
      <w:r w:rsidR="00DB28F2">
        <w:t xml:space="preserve"> тысяч</w:t>
      </w:r>
      <w:r>
        <w:t xml:space="preserve"> человек.</w:t>
      </w:r>
      <w:r w:rsidR="00D37A26">
        <w:t xml:space="preserve"> </w:t>
      </w:r>
      <w:r>
        <w:t xml:space="preserve">Опрос </w:t>
      </w:r>
      <w:r w:rsidRPr="00DB28F2">
        <w:rPr>
          <w:sz w:val="30"/>
          <w:szCs w:val="30"/>
        </w:rPr>
        <w:t>100</w:t>
      </w:r>
      <w:r>
        <w:t xml:space="preserve"> человек дает </w:t>
      </w:r>
      <w:proofErr w:type="gramStart"/>
      <w:r>
        <w:t xml:space="preserve">погрешность </w:t>
      </w:r>
      <w:r w:rsidR="00D37A26" w:rsidRPr="00DB28F2">
        <w:rPr>
          <w:b/>
          <w:position w:val="-6"/>
          <w:sz w:val="24"/>
        </w:rPr>
        <w:object w:dxaOrig="840" w:dyaOrig="320">
          <v:shape id="_x0000_i1293" type="#_x0000_t75" style="width:42pt;height:15.75pt" o:ole="">
            <v:imagedata r:id="rId496" o:title=""/>
          </v:shape>
          <o:OLEObject Type="Embed" ProgID="Equation.3" ShapeID="_x0000_i1293" DrawAspect="Content" ObjectID="_1627230467" r:id="rId497"/>
        </w:object>
      </w:r>
      <w:r>
        <w:t>.</w:t>
      </w:r>
      <w:proofErr w:type="gramEnd"/>
      <w:r>
        <w:t xml:space="preserve"> Когда смотрите результаты опроса, интересуйтесь числом опрошенных.</w:t>
      </w:r>
    </w:p>
    <w:bookmarkEnd w:id="16"/>
    <w:p w:rsidR="00D37A26" w:rsidRPr="00045519" w:rsidRDefault="00D37A26" w:rsidP="00045519">
      <w:pPr>
        <w:pStyle w:val="a5"/>
        <w:spacing w:line="276" w:lineRule="auto"/>
        <w:ind w:firstLine="567"/>
        <w:rPr>
          <w:szCs w:val="28"/>
        </w:rPr>
      </w:pPr>
      <w:r>
        <w:t xml:space="preserve">Конечно, оценка </w:t>
      </w:r>
      <w:r w:rsidRPr="00983B44">
        <w:rPr>
          <w:b/>
          <w:position w:val="-30"/>
          <w:sz w:val="24"/>
        </w:rPr>
        <w:object w:dxaOrig="1380" w:dyaOrig="840">
          <v:shape id="_x0000_i1294" type="#_x0000_t75" style="width:69pt;height:42pt" o:ole="">
            <v:imagedata r:id="rId498" o:title=""/>
          </v:shape>
          <o:OLEObject Type="Embed" ProgID="Equation.3" ShapeID="_x0000_i1294" DrawAspect="Content" ObjectID="_1627230468" r:id="rId499"/>
        </w:object>
      </w:r>
      <w:r>
        <w:rPr>
          <w:b/>
          <w:sz w:val="24"/>
        </w:rPr>
        <w:t xml:space="preserve">  </w:t>
      </w:r>
      <w:r w:rsidRPr="00D37A26">
        <w:rPr>
          <w:szCs w:val="28"/>
        </w:rPr>
        <w:t>очень груба</w:t>
      </w:r>
      <w:r>
        <w:rPr>
          <w:szCs w:val="28"/>
        </w:rPr>
        <w:t xml:space="preserve">я, её можно использовать </w:t>
      </w:r>
      <w:r w:rsidR="00045519">
        <w:rPr>
          <w:szCs w:val="28"/>
        </w:rPr>
        <w:t xml:space="preserve">лишь </w:t>
      </w:r>
      <w:r>
        <w:rPr>
          <w:szCs w:val="28"/>
        </w:rPr>
        <w:t xml:space="preserve">при полном отсутствии информации о неизвестной </w:t>
      </w:r>
      <w:proofErr w:type="gramStart"/>
      <w:r>
        <w:rPr>
          <w:szCs w:val="28"/>
        </w:rPr>
        <w:t xml:space="preserve">вероятности </w:t>
      </w:r>
      <w:r>
        <w:rPr>
          <w:b/>
          <w:position w:val="-12"/>
          <w:sz w:val="24"/>
        </w:rPr>
        <w:object w:dxaOrig="285" w:dyaOrig="315">
          <v:shape id="_x0000_i1295" type="#_x0000_t75" style="width:14.25pt;height:15.75pt" o:ole="">
            <v:imagedata r:id="rId465" o:title=""/>
          </v:shape>
          <o:OLEObject Type="Embed" ProgID="Equation.3" ShapeID="_x0000_i1295" DrawAspect="Content" ObjectID="_1627230469" r:id="rId500"/>
        </w:object>
      </w:r>
      <w:r>
        <w:rPr>
          <w:b/>
          <w:sz w:val="24"/>
        </w:rPr>
        <w:t>.</w:t>
      </w:r>
      <w:proofErr w:type="gramEnd"/>
      <w:r>
        <w:rPr>
          <w:b/>
          <w:sz w:val="24"/>
        </w:rPr>
        <w:t xml:space="preserve"> </w:t>
      </w:r>
      <w:r w:rsidR="00045519" w:rsidRPr="00045519">
        <w:rPr>
          <w:szCs w:val="28"/>
        </w:rPr>
        <w:t>Если</w:t>
      </w:r>
      <w:r w:rsidR="00045519">
        <w:rPr>
          <w:szCs w:val="28"/>
        </w:rPr>
        <w:t xml:space="preserve">, </w:t>
      </w:r>
      <w:proofErr w:type="gramStart"/>
      <w:r w:rsidR="00045519">
        <w:rPr>
          <w:szCs w:val="28"/>
        </w:rPr>
        <w:t xml:space="preserve">например, </w:t>
      </w:r>
      <w:r w:rsidR="00045519">
        <w:rPr>
          <w:b/>
          <w:position w:val="-12"/>
          <w:sz w:val="24"/>
        </w:rPr>
        <w:object w:dxaOrig="980" w:dyaOrig="380">
          <v:shape id="_x0000_i1296" type="#_x0000_t75" style="width:48.75pt;height:18.75pt" o:ole="">
            <v:imagedata r:id="rId501" o:title=""/>
          </v:shape>
          <o:OLEObject Type="Embed" ProgID="Equation.3" ShapeID="_x0000_i1296" DrawAspect="Content" ObjectID="_1627230470" r:id="rId502"/>
        </w:object>
      </w:r>
      <w:r w:rsidR="00045519">
        <w:rPr>
          <w:b/>
          <w:sz w:val="24"/>
        </w:rPr>
        <w:t xml:space="preserve">  </w:t>
      </w:r>
      <w:proofErr w:type="gramEnd"/>
      <w:r w:rsidR="00045519">
        <w:rPr>
          <w:szCs w:val="28"/>
        </w:rPr>
        <w:t xml:space="preserve">или  </w:t>
      </w:r>
      <w:r w:rsidR="00045519">
        <w:rPr>
          <w:b/>
          <w:position w:val="-12"/>
          <w:sz w:val="24"/>
        </w:rPr>
        <w:object w:dxaOrig="960" w:dyaOrig="380">
          <v:shape id="_x0000_i1297" type="#_x0000_t75" style="width:48pt;height:18.75pt" o:ole="">
            <v:imagedata r:id="rId503" o:title=""/>
          </v:shape>
          <o:OLEObject Type="Embed" ProgID="Equation.3" ShapeID="_x0000_i1297" DrawAspect="Content" ObjectID="_1627230471" r:id="rId504"/>
        </w:object>
      </w:r>
      <w:r w:rsidR="00045519">
        <w:rPr>
          <w:sz w:val="32"/>
          <w:szCs w:val="32"/>
        </w:rPr>
        <w:t>,  то</w:t>
      </w:r>
      <w:r w:rsidR="00045519">
        <w:rPr>
          <w:b/>
          <w:sz w:val="24"/>
        </w:rPr>
        <w:t xml:space="preserve"> </w:t>
      </w:r>
      <w:r w:rsidR="00045519" w:rsidRPr="00045519">
        <w:rPr>
          <w:b/>
          <w:position w:val="-14"/>
          <w:sz w:val="24"/>
        </w:rPr>
        <w:object w:dxaOrig="1560" w:dyaOrig="480">
          <v:shape id="_x0000_i1298" type="#_x0000_t75" style="width:78pt;height:24pt" o:ole="">
            <v:imagedata r:id="rId505" o:title=""/>
          </v:shape>
          <o:OLEObject Type="Embed" ProgID="Equation.3" ShapeID="_x0000_i1298" DrawAspect="Content" ObjectID="_1627230472" r:id="rId506"/>
        </w:object>
      </w:r>
      <w:r w:rsidR="00045519">
        <w:rPr>
          <w:b/>
          <w:sz w:val="24"/>
        </w:rPr>
        <w:t xml:space="preserve"> </w:t>
      </w:r>
      <w:r w:rsidR="00045519" w:rsidRPr="00045519">
        <w:rPr>
          <w:szCs w:val="28"/>
        </w:rPr>
        <w:t>и</w:t>
      </w:r>
      <w:r w:rsidR="00045519">
        <w:rPr>
          <w:szCs w:val="28"/>
        </w:rPr>
        <w:t xml:space="preserve"> для </w:t>
      </w:r>
      <w:r w:rsidR="00045519" w:rsidRPr="004A3B6F">
        <w:rPr>
          <w:b/>
          <w:position w:val="-12"/>
          <w:sz w:val="24"/>
        </w:rPr>
        <w:object w:dxaOrig="1219" w:dyaOrig="380">
          <v:shape id="_x0000_i1299" type="#_x0000_t75" style="width:60.75pt;height:18.75pt" o:ole="">
            <v:imagedata r:id="rId488" o:title=""/>
          </v:shape>
          <o:OLEObject Type="Embed" ProgID="Equation.3" ShapeID="_x0000_i1299" DrawAspect="Content" ObjectID="_1627230473" r:id="rId507"/>
        </w:object>
      </w:r>
      <w:r w:rsidR="00045519">
        <w:rPr>
          <w:b/>
          <w:sz w:val="24"/>
        </w:rPr>
        <w:t xml:space="preserve"> </w:t>
      </w:r>
      <w:r w:rsidR="00045519" w:rsidRPr="00045519">
        <w:rPr>
          <w:szCs w:val="28"/>
        </w:rPr>
        <w:t>а</w:t>
      </w:r>
      <w:r w:rsidR="00045519">
        <w:rPr>
          <w:szCs w:val="28"/>
        </w:rPr>
        <w:t xml:space="preserve"> </w:t>
      </w:r>
      <w:r w:rsidR="00045519" w:rsidRPr="00045519">
        <w:rPr>
          <w:b/>
          <w:position w:val="-10"/>
          <w:sz w:val="24"/>
        </w:rPr>
        <w:object w:dxaOrig="1080" w:dyaOrig="360">
          <v:shape id="_x0000_i1300" type="#_x0000_t75" style="width:54pt;height:18pt" o:ole="">
            <v:imagedata r:id="rId508" o:title=""/>
          </v:shape>
          <o:OLEObject Type="Embed" ProgID="Equation.3" ShapeID="_x0000_i1300" DrawAspect="Content" ObjectID="_1627230474" r:id="rId509"/>
        </w:object>
      </w:r>
      <w:r w:rsidR="00045519">
        <w:rPr>
          <w:szCs w:val="28"/>
        </w:rPr>
        <w:t xml:space="preserve"> получим </w:t>
      </w:r>
      <w:r w:rsidR="00045519" w:rsidRPr="00045519">
        <w:rPr>
          <w:b/>
          <w:position w:val="-12"/>
          <w:sz w:val="24"/>
        </w:rPr>
        <w:object w:dxaOrig="1280" w:dyaOrig="380">
          <v:shape id="_x0000_i1301" type="#_x0000_t75" style="width:63.75pt;height:18.75pt" o:ole="">
            <v:imagedata r:id="rId510" o:title=""/>
          </v:shape>
          <o:OLEObject Type="Embed" ProgID="Equation.3" ShapeID="_x0000_i1301" DrawAspect="Content" ObjectID="_1627230475" r:id="rId511"/>
        </w:object>
      </w:r>
    </w:p>
    <w:sectPr w:rsidR="00D37A26" w:rsidRPr="00045519" w:rsidSect="00EC0845">
      <w:footerReference w:type="default" r:id="rId512"/>
      <w:pgSz w:w="11906" w:h="16838"/>
      <w:pgMar w:top="1134" w:right="849" w:bottom="851" w:left="1701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75E" w:rsidRDefault="00C5475E" w:rsidP="00DA5C1E">
      <w:r>
        <w:separator/>
      </w:r>
    </w:p>
  </w:endnote>
  <w:endnote w:type="continuationSeparator" w:id="0">
    <w:p w:rsidR="00C5475E" w:rsidRDefault="00C5475E" w:rsidP="00DA5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4069910"/>
      <w:docPartObj>
        <w:docPartGallery w:val="Page Numbers (Bottom of Page)"/>
        <w:docPartUnique/>
      </w:docPartObj>
    </w:sdtPr>
    <w:sdtEndPr>
      <w:rPr>
        <w:rFonts w:ascii="Calibri" w:hAnsi="Calibri"/>
        <w:sz w:val="28"/>
        <w:szCs w:val="28"/>
      </w:rPr>
    </w:sdtEndPr>
    <w:sdtContent>
      <w:p w:rsidR="001A084D" w:rsidRPr="009B1949" w:rsidRDefault="001A084D">
        <w:pPr>
          <w:pStyle w:val="af"/>
          <w:jc w:val="center"/>
          <w:rPr>
            <w:rFonts w:ascii="Calibri" w:hAnsi="Calibri"/>
            <w:sz w:val="28"/>
            <w:szCs w:val="28"/>
          </w:rPr>
        </w:pPr>
        <w:r w:rsidRPr="009B1949">
          <w:rPr>
            <w:rFonts w:ascii="Calibri" w:hAnsi="Calibri"/>
            <w:sz w:val="28"/>
            <w:szCs w:val="28"/>
          </w:rPr>
          <w:fldChar w:fldCharType="begin"/>
        </w:r>
        <w:r w:rsidRPr="009B1949">
          <w:rPr>
            <w:rFonts w:ascii="Calibri" w:hAnsi="Calibri"/>
            <w:sz w:val="28"/>
            <w:szCs w:val="28"/>
          </w:rPr>
          <w:instrText>PAGE   \* MERGEFORMAT</w:instrText>
        </w:r>
        <w:r w:rsidRPr="009B1949">
          <w:rPr>
            <w:rFonts w:ascii="Calibri" w:hAnsi="Calibri"/>
            <w:sz w:val="28"/>
            <w:szCs w:val="28"/>
          </w:rPr>
          <w:fldChar w:fldCharType="separate"/>
        </w:r>
        <w:r w:rsidR="00442DDC">
          <w:rPr>
            <w:rFonts w:ascii="Calibri" w:hAnsi="Calibri"/>
            <w:noProof/>
            <w:sz w:val="28"/>
            <w:szCs w:val="28"/>
          </w:rPr>
          <w:t>- 11 -</w:t>
        </w:r>
        <w:r w:rsidRPr="009B1949">
          <w:rPr>
            <w:rFonts w:ascii="Calibri" w:hAnsi="Calibri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75E" w:rsidRDefault="00C5475E" w:rsidP="00DA5C1E">
      <w:r>
        <w:separator/>
      </w:r>
    </w:p>
  </w:footnote>
  <w:footnote w:type="continuationSeparator" w:id="0">
    <w:p w:rsidR="00C5475E" w:rsidRDefault="00C5475E" w:rsidP="00DA5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674"/>
    <w:multiLevelType w:val="multilevel"/>
    <w:tmpl w:val="3D8C6F4E"/>
    <w:lvl w:ilvl="0">
      <w:start w:val="1"/>
      <w:numFmt w:val="decimal"/>
      <w:lvlText w:val="Тема %1:"/>
      <w:lvlJc w:val="left"/>
      <w:pPr>
        <w:tabs>
          <w:tab w:val="num" w:pos="0"/>
        </w:tabs>
        <w:ind w:left="0" w:firstLine="0"/>
      </w:pPr>
      <w:rPr>
        <w:b/>
        <w:i/>
      </w:rPr>
    </w:lvl>
    <w:lvl w:ilvl="1">
      <w:start w:val="1"/>
      <w:numFmt w:val="decimal"/>
      <w:lvlText w:val="§%2."/>
      <w:lvlJc w:val="left"/>
      <w:pPr>
        <w:tabs>
          <w:tab w:val="num" w:pos="1247"/>
        </w:tabs>
        <w:ind w:left="1247" w:hanging="538"/>
      </w:pPr>
      <w:rPr>
        <w:u w:val="single"/>
      </w:rPr>
    </w:lvl>
    <w:lvl w:ilvl="2">
      <w:start w:val="1"/>
      <w:numFmt w:val="upperRoman"/>
      <w:lvlText w:val="%3"/>
      <w:lvlJc w:val="left"/>
      <w:pPr>
        <w:tabs>
          <w:tab w:val="num" w:pos="1247"/>
        </w:tabs>
        <w:ind w:left="1247" w:hanging="538"/>
      </w:pPr>
    </w:lvl>
    <w:lvl w:ilvl="3">
      <w:start w:val="1"/>
      <w:numFmt w:val="bullet"/>
      <w:lvlText w:val=""/>
      <w:lvlJc w:val="left"/>
      <w:pPr>
        <w:tabs>
          <w:tab w:val="num" w:pos="1134"/>
        </w:tabs>
        <w:ind w:left="709" w:firstLine="0"/>
      </w:pPr>
      <w:rPr>
        <w:rFonts w:ascii="Wingdings" w:hAnsi="Wingdings" w:hint="default"/>
      </w:rPr>
    </w:lvl>
    <w:lvl w:ilvl="4">
      <w:start w:val="1"/>
      <w:numFmt w:val="bullet"/>
      <w:lvlText w:val=""/>
      <w:lvlJc w:val="left"/>
      <w:pPr>
        <w:tabs>
          <w:tab w:val="num" w:pos="1134"/>
        </w:tabs>
        <w:ind w:left="709" w:firstLine="0"/>
      </w:pPr>
      <w:rPr>
        <w:rFonts w:ascii="Wingdings" w:hAnsi="Wingdings" w:hint="default"/>
      </w:rPr>
    </w:lvl>
    <w:lvl w:ilvl="5">
      <w:start w:val="1"/>
      <w:numFmt w:val="bullet"/>
      <w:lvlText w:val=""/>
      <w:lvlJc w:val="left"/>
      <w:pPr>
        <w:tabs>
          <w:tab w:val="num" w:pos="1066"/>
        </w:tabs>
        <w:ind w:left="1066" w:hanging="357"/>
      </w:pPr>
      <w:rPr>
        <w:rFonts w:ascii="Wingdings" w:hAnsi="Wingdings" w:hint="default"/>
      </w:rPr>
    </w:lvl>
    <w:lvl w:ilvl="6">
      <w:start w:val="1"/>
      <w:numFmt w:val="bullet"/>
      <w:lvlText w:val=""/>
      <w:lvlJc w:val="left"/>
      <w:pPr>
        <w:tabs>
          <w:tab w:val="num" w:pos="1066"/>
        </w:tabs>
        <w:ind w:left="1066" w:hanging="357"/>
      </w:pPr>
      <w:rPr>
        <w:rFonts w:ascii="Wingdings" w:hAnsi="Wingdings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3365D7F"/>
    <w:multiLevelType w:val="multilevel"/>
    <w:tmpl w:val="31A03F1A"/>
    <w:styleLink w:val="a"/>
    <w:lvl w:ilvl="0">
      <w:start w:val="1"/>
      <w:numFmt w:val="decimal"/>
      <w:lvlText w:val="%1)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lvlText w:val="%2)"/>
      <w:lvlJc w:val="left"/>
      <w:pPr>
        <w:tabs>
          <w:tab w:val="num" w:pos="1066"/>
        </w:tabs>
        <w:ind w:left="1066" w:hanging="357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1C825EB7"/>
    <w:multiLevelType w:val="multilevel"/>
    <w:tmpl w:val="9ACC05FE"/>
    <w:numStyleLink w:val="a0"/>
  </w:abstractNum>
  <w:abstractNum w:abstractNumId="3">
    <w:nsid w:val="1DC668D6"/>
    <w:multiLevelType w:val="multilevel"/>
    <w:tmpl w:val="41D4AE5C"/>
    <w:styleLink w:val="a1"/>
    <w:lvl w:ilvl="0">
      <w:start w:val="1"/>
      <w:numFmt w:val="russianUpper"/>
      <w:lvlText w:val="%1."/>
      <w:lvlJc w:val="left"/>
      <w:pPr>
        <w:tabs>
          <w:tab w:val="num" w:pos="357"/>
        </w:tabs>
        <w:ind w:left="357" w:hanging="357"/>
      </w:pPr>
    </w:lvl>
    <w:lvl w:ilvl="1">
      <w:start w:val="1"/>
      <w:numFmt w:val="russianUpper"/>
      <w:lvlText w:val="%2."/>
      <w:lvlJc w:val="left"/>
      <w:pPr>
        <w:tabs>
          <w:tab w:val="num" w:pos="1066"/>
        </w:tabs>
        <w:ind w:left="1066" w:hanging="357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5AF5235A"/>
    <w:multiLevelType w:val="multilevel"/>
    <w:tmpl w:val="8A72A184"/>
    <w:styleLink w:val="a2"/>
    <w:lvl w:ilvl="0">
      <w:start w:val="1"/>
      <w:numFmt w:val="russianUpper"/>
      <w:lvlText w:val="%1)"/>
      <w:lvlJc w:val="left"/>
      <w:pPr>
        <w:tabs>
          <w:tab w:val="num" w:pos="357"/>
        </w:tabs>
        <w:ind w:left="357" w:hanging="357"/>
      </w:pPr>
    </w:lvl>
    <w:lvl w:ilvl="1">
      <w:start w:val="1"/>
      <w:numFmt w:val="russianUpper"/>
      <w:lvlText w:val="%2)"/>
      <w:lvlJc w:val="left"/>
      <w:pPr>
        <w:tabs>
          <w:tab w:val="num" w:pos="1066"/>
        </w:tabs>
        <w:ind w:left="1066" w:hanging="357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70A40DE8"/>
    <w:multiLevelType w:val="multilevel"/>
    <w:tmpl w:val="083C4826"/>
    <w:styleLink w:val="a3"/>
    <w:lvl w:ilvl="0">
      <w:start w:val="1"/>
      <w:numFmt w:val="decimal"/>
      <w:suff w:val="space"/>
      <w:lvlText w:val="Тема %1: "/>
      <w:lvlJc w:val="left"/>
      <w:pPr>
        <w:ind w:left="0" w:firstLine="0"/>
      </w:pPr>
      <w:rPr>
        <w:b/>
        <w:i/>
      </w:rPr>
    </w:lvl>
    <w:lvl w:ilvl="1">
      <w:start w:val="1"/>
      <w:numFmt w:val="decimal"/>
      <w:lvlText w:val="§%2."/>
      <w:lvlJc w:val="left"/>
      <w:pPr>
        <w:tabs>
          <w:tab w:val="num" w:pos="1247"/>
        </w:tabs>
        <w:ind w:left="1247" w:hanging="538"/>
      </w:pPr>
    </w:lvl>
    <w:lvl w:ilvl="2">
      <w:start w:val="1"/>
      <w:numFmt w:val="upperRoman"/>
      <w:lvlText w:val="%3"/>
      <w:lvlJc w:val="left"/>
      <w:pPr>
        <w:tabs>
          <w:tab w:val="num" w:pos="1134"/>
        </w:tabs>
        <w:ind w:left="1134" w:hanging="425"/>
      </w:pPr>
    </w:lvl>
    <w:lvl w:ilvl="3">
      <w:start w:val="1"/>
      <w:numFmt w:val="bullet"/>
      <w:lvlText w:val=""/>
      <w:lvlJc w:val="left"/>
      <w:pPr>
        <w:tabs>
          <w:tab w:val="num" w:pos="1134"/>
        </w:tabs>
        <w:ind w:left="709" w:firstLine="0"/>
      </w:pPr>
      <w:rPr>
        <w:rFonts w:ascii="Wingdings" w:hAnsi="Wingdings" w:hint="default"/>
      </w:rPr>
    </w:lvl>
    <w:lvl w:ilvl="4">
      <w:start w:val="1"/>
      <w:numFmt w:val="bullet"/>
      <w:lvlText w:val=""/>
      <w:lvlJc w:val="left"/>
      <w:pPr>
        <w:tabs>
          <w:tab w:val="num" w:pos="1077"/>
        </w:tabs>
        <w:ind w:left="709" w:firstLine="0"/>
      </w:pPr>
      <w:rPr>
        <w:rFonts w:ascii="Wingdings" w:hAnsi="Wingdings" w:hint="default"/>
      </w:rPr>
    </w:lvl>
    <w:lvl w:ilvl="5">
      <w:start w:val="1"/>
      <w:numFmt w:val="bullet"/>
      <w:lvlText w:val=""/>
      <w:lvlJc w:val="left"/>
      <w:pPr>
        <w:tabs>
          <w:tab w:val="num" w:pos="1066"/>
        </w:tabs>
        <w:ind w:left="1066" w:hanging="357"/>
      </w:pPr>
      <w:rPr>
        <w:rFonts w:ascii="Wingdings" w:hAnsi="Wingdings" w:hint="default"/>
      </w:rPr>
    </w:lvl>
    <w:lvl w:ilvl="6">
      <w:start w:val="1"/>
      <w:numFmt w:val="bullet"/>
      <w:lvlText w:val=""/>
      <w:lvlJc w:val="left"/>
      <w:pPr>
        <w:tabs>
          <w:tab w:val="num" w:pos="1066"/>
        </w:tabs>
        <w:ind w:left="1066" w:hanging="357"/>
      </w:pPr>
      <w:rPr>
        <w:rFonts w:ascii="Wingdings" w:hAnsi="Wingdings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7D7C4110"/>
    <w:multiLevelType w:val="multilevel"/>
    <w:tmpl w:val="9ACC05FE"/>
    <w:styleLink w:val="a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lvlText w:val="%2."/>
      <w:lvlJc w:val="left"/>
      <w:pPr>
        <w:tabs>
          <w:tab w:val="num" w:pos="1066"/>
        </w:tabs>
        <w:ind w:left="1066" w:hanging="357"/>
      </w:pPr>
    </w:lvl>
    <w:lvl w:ilvl="2">
      <w:start w:val="1"/>
      <w:numFmt w:val="russianLower"/>
      <w:lvlText w:val="%3)"/>
      <w:lvlJc w:val="left"/>
      <w:pPr>
        <w:tabs>
          <w:tab w:val="num" w:pos="1423"/>
        </w:tabs>
        <w:ind w:left="1423" w:hanging="357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7EAC560E"/>
    <w:multiLevelType w:val="multilevel"/>
    <w:tmpl w:val="31A03F1A"/>
    <w:numStyleLink w:val="a"/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AA9"/>
    <w:rsid w:val="00012C79"/>
    <w:rsid w:val="00045519"/>
    <w:rsid w:val="00071A09"/>
    <w:rsid w:val="000A5DE4"/>
    <w:rsid w:val="000C6AA9"/>
    <w:rsid w:val="000D7B9D"/>
    <w:rsid w:val="00106F6A"/>
    <w:rsid w:val="00116391"/>
    <w:rsid w:val="00117E68"/>
    <w:rsid w:val="001279C0"/>
    <w:rsid w:val="00137145"/>
    <w:rsid w:val="00142C14"/>
    <w:rsid w:val="00154BE2"/>
    <w:rsid w:val="00154FB1"/>
    <w:rsid w:val="001562CB"/>
    <w:rsid w:val="001908CF"/>
    <w:rsid w:val="001940EF"/>
    <w:rsid w:val="001A084D"/>
    <w:rsid w:val="001A5D5D"/>
    <w:rsid w:val="001E3941"/>
    <w:rsid w:val="001E42D4"/>
    <w:rsid w:val="001E6B27"/>
    <w:rsid w:val="00223225"/>
    <w:rsid w:val="0024659C"/>
    <w:rsid w:val="0027614E"/>
    <w:rsid w:val="002830B9"/>
    <w:rsid w:val="002958E4"/>
    <w:rsid w:val="002D63F6"/>
    <w:rsid w:val="002F7EED"/>
    <w:rsid w:val="003262AD"/>
    <w:rsid w:val="00331E72"/>
    <w:rsid w:val="003354E6"/>
    <w:rsid w:val="003C41D5"/>
    <w:rsid w:val="004267B0"/>
    <w:rsid w:val="00442DDC"/>
    <w:rsid w:val="00443A50"/>
    <w:rsid w:val="004A3B6F"/>
    <w:rsid w:val="004C052F"/>
    <w:rsid w:val="004C3618"/>
    <w:rsid w:val="004C3F90"/>
    <w:rsid w:val="00504B96"/>
    <w:rsid w:val="0051352D"/>
    <w:rsid w:val="00531AF7"/>
    <w:rsid w:val="005425A5"/>
    <w:rsid w:val="00557394"/>
    <w:rsid w:val="005863C5"/>
    <w:rsid w:val="005C73BD"/>
    <w:rsid w:val="005D67FE"/>
    <w:rsid w:val="005F1036"/>
    <w:rsid w:val="006051CD"/>
    <w:rsid w:val="00631E79"/>
    <w:rsid w:val="0067147B"/>
    <w:rsid w:val="0069036C"/>
    <w:rsid w:val="0069267D"/>
    <w:rsid w:val="006A440A"/>
    <w:rsid w:val="006E363E"/>
    <w:rsid w:val="00700489"/>
    <w:rsid w:val="0072217B"/>
    <w:rsid w:val="007225BD"/>
    <w:rsid w:val="00757B62"/>
    <w:rsid w:val="00771A70"/>
    <w:rsid w:val="0078077A"/>
    <w:rsid w:val="00785D00"/>
    <w:rsid w:val="007A6035"/>
    <w:rsid w:val="00800266"/>
    <w:rsid w:val="008029FD"/>
    <w:rsid w:val="00883B6E"/>
    <w:rsid w:val="008D5D42"/>
    <w:rsid w:val="008E2AC6"/>
    <w:rsid w:val="009201B6"/>
    <w:rsid w:val="00926E2A"/>
    <w:rsid w:val="00931A7A"/>
    <w:rsid w:val="00935593"/>
    <w:rsid w:val="00955242"/>
    <w:rsid w:val="00983B44"/>
    <w:rsid w:val="009B1949"/>
    <w:rsid w:val="009B3DCF"/>
    <w:rsid w:val="009B7C17"/>
    <w:rsid w:val="009C5FB7"/>
    <w:rsid w:val="009D6454"/>
    <w:rsid w:val="009F7387"/>
    <w:rsid w:val="009F7BE4"/>
    <w:rsid w:val="00A366C2"/>
    <w:rsid w:val="00A41599"/>
    <w:rsid w:val="00A4419E"/>
    <w:rsid w:val="00A74E65"/>
    <w:rsid w:val="00B05009"/>
    <w:rsid w:val="00B072A7"/>
    <w:rsid w:val="00B26CC9"/>
    <w:rsid w:val="00B43D5C"/>
    <w:rsid w:val="00B65158"/>
    <w:rsid w:val="00BB5FCA"/>
    <w:rsid w:val="00C2483A"/>
    <w:rsid w:val="00C41F0B"/>
    <w:rsid w:val="00C437C8"/>
    <w:rsid w:val="00C52FAD"/>
    <w:rsid w:val="00C5475E"/>
    <w:rsid w:val="00C7211C"/>
    <w:rsid w:val="00CE2421"/>
    <w:rsid w:val="00D01720"/>
    <w:rsid w:val="00D023F1"/>
    <w:rsid w:val="00D17C17"/>
    <w:rsid w:val="00D37A26"/>
    <w:rsid w:val="00D63E51"/>
    <w:rsid w:val="00D91682"/>
    <w:rsid w:val="00DA5C1E"/>
    <w:rsid w:val="00DB28F2"/>
    <w:rsid w:val="00DD6F97"/>
    <w:rsid w:val="00E342A2"/>
    <w:rsid w:val="00E5359B"/>
    <w:rsid w:val="00EB0FE6"/>
    <w:rsid w:val="00EC0845"/>
    <w:rsid w:val="00F154EE"/>
    <w:rsid w:val="00F536BA"/>
    <w:rsid w:val="00F7155D"/>
    <w:rsid w:val="00F94966"/>
    <w:rsid w:val="00FE19A5"/>
    <w:rsid w:val="00FE2AB1"/>
    <w:rsid w:val="00FF05CA"/>
    <w:rsid w:val="00FF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09D9073-1489-475A-8C59-01173759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A41599"/>
    <w:pPr>
      <w:spacing w:after="0" w:line="240" w:lineRule="auto"/>
    </w:pPr>
    <w:rPr>
      <w:rFonts w:eastAsia="Times New Roman"/>
      <w:sz w:val="24"/>
      <w:lang w:eastAsia="ru-RU"/>
    </w:rPr>
  </w:style>
  <w:style w:type="paragraph" w:styleId="1">
    <w:name w:val="heading 1"/>
    <w:basedOn w:val="a4"/>
    <w:next w:val="a4"/>
    <w:link w:val="10"/>
    <w:qFormat/>
    <w:rsid w:val="001A5D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4"/>
    <w:next w:val="a5"/>
    <w:link w:val="20"/>
    <w:semiHidden/>
    <w:unhideWhenUsed/>
    <w:qFormat/>
    <w:rsid w:val="000C6AA9"/>
    <w:pPr>
      <w:keepNext/>
      <w:tabs>
        <w:tab w:val="num" w:pos="1247"/>
      </w:tabs>
      <w:spacing w:before="240" w:after="60"/>
      <w:ind w:left="1247" w:hanging="538"/>
      <w:outlineLvl w:val="1"/>
    </w:pPr>
    <w:rPr>
      <w:rFonts w:cs="Arial"/>
      <w:b/>
      <w:bCs/>
      <w:iCs/>
      <w:sz w:val="28"/>
      <w:szCs w:val="28"/>
      <w:u w:val="single"/>
    </w:rPr>
  </w:style>
  <w:style w:type="paragraph" w:styleId="3">
    <w:name w:val="heading 3"/>
    <w:basedOn w:val="a4"/>
    <w:next w:val="a5"/>
    <w:link w:val="30"/>
    <w:semiHidden/>
    <w:unhideWhenUsed/>
    <w:qFormat/>
    <w:rsid w:val="000C6AA9"/>
    <w:pPr>
      <w:keepNext/>
      <w:tabs>
        <w:tab w:val="num" w:pos="1247"/>
      </w:tabs>
      <w:spacing w:before="240" w:after="60"/>
      <w:ind w:left="1247" w:hanging="538"/>
      <w:outlineLvl w:val="2"/>
    </w:pPr>
    <w:rPr>
      <w:rFonts w:cs="Arial"/>
      <w:b/>
      <w:bCs/>
      <w:sz w:val="28"/>
      <w:szCs w:val="26"/>
      <w:u w:val="single"/>
    </w:rPr>
  </w:style>
  <w:style w:type="paragraph" w:styleId="4">
    <w:name w:val="heading 4"/>
    <w:basedOn w:val="a4"/>
    <w:next w:val="a5"/>
    <w:link w:val="40"/>
    <w:unhideWhenUsed/>
    <w:qFormat/>
    <w:rsid w:val="000C6AA9"/>
    <w:pPr>
      <w:keepNext/>
      <w:tabs>
        <w:tab w:val="num" w:pos="1134"/>
      </w:tabs>
      <w:spacing w:before="120"/>
      <w:ind w:left="709"/>
      <w:outlineLvl w:val="3"/>
    </w:pPr>
    <w:rPr>
      <w:b/>
      <w:bCs/>
      <w:sz w:val="28"/>
      <w:szCs w:val="28"/>
      <w:u w:val="single"/>
    </w:rPr>
  </w:style>
  <w:style w:type="paragraph" w:styleId="5">
    <w:name w:val="heading 5"/>
    <w:basedOn w:val="a4"/>
    <w:next w:val="a5"/>
    <w:link w:val="50"/>
    <w:unhideWhenUsed/>
    <w:qFormat/>
    <w:rsid w:val="000C6AA9"/>
    <w:pPr>
      <w:tabs>
        <w:tab w:val="num" w:pos="1134"/>
      </w:tabs>
      <w:spacing w:before="120"/>
      <w:ind w:left="709"/>
      <w:outlineLvl w:val="4"/>
    </w:pPr>
    <w:rPr>
      <w:b/>
      <w:bCs/>
      <w:iCs/>
      <w:sz w:val="28"/>
      <w:szCs w:val="26"/>
      <w:u w:val="single"/>
    </w:rPr>
  </w:style>
  <w:style w:type="paragraph" w:styleId="6">
    <w:name w:val="heading 6"/>
    <w:basedOn w:val="a4"/>
    <w:next w:val="a5"/>
    <w:link w:val="60"/>
    <w:semiHidden/>
    <w:unhideWhenUsed/>
    <w:qFormat/>
    <w:rsid w:val="000C6AA9"/>
    <w:pPr>
      <w:tabs>
        <w:tab w:val="num" w:pos="1066"/>
      </w:tabs>
      <w:spacing w:before="120"/>
      <w:ind w:left="1066" w:hanging="357"/>
      <w:outlineLvl w:val="5"/>
    </w:pPr>
    <w:rPr>
      <w:b/>
      <w:bCs/>
      <w:sz w:val="28"/>
      <w:szCs w:val="22"/>
      <w:u w:val="single"/>
    </w:rPr>
  </w:style>
  <w:style w:type="paragraph" w:styleId="7">
    <w:name w:val="heading 7"/>
    <w:basedOn w:val="a4"/>
    <w:next w:val="a5"/>
    <w:link w:val="70"/>
    <w:unhideWhenUsed/>
    <w:qFormat/>
    <w:rsid w:val="000C6AA9"/>
    <w:pPr>
      <w:tabs>
        <w:tab w:val="num" w:pos="1066"/>
      </w:tabs>
      <w:spacing w:before="120"/>
      <w:ind w:left="1066" w:hanging="357"/>
      <w:outlineLvl w:val="6"/>
    </w:pPr>
    <w:rPr>
      <w:b/>
      <w:sz w:val="28"/>
      <w:u w:val="single"/>
    </w:rPr>
  </w:style>
  <w:style w:type="paragraph" w:styleId="8">
    <w:name w:val="heading 8"/>
    <w:basedOn w:val="a4"/>
    <w:next w:val="a4"/>
    <w:link w:val="80"/>
    <w:semiHidden/>
    <w:unhideWhenUsed/>
    <w:qFormat/>
    <w:rsid w:val="000C6AA9"/>
    <w:pPr>
      <w:spacing w:before="240" w:after="60"/>
      <w:outlineLvl w:val="7"/>
    </w:pPr>
    <w:rPr>
      <w:i/>
      <w:iCs/>
    </w:rPr>
  </w:style>
  <w:style w:type="paragraph" w:styleId="9">
    <w:name w:val="heading 9"/>
    <w:basedOn w:val="a4"/>
    <w:next w:val="a4"/>
    <w:link w:val="90"/>
    <w:semiHidden/>
    <w:unhideWhenUsed/>
    <w:qFormat/>
    <w:rsid w:val="000C6AA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6"/>
    <w:link w:val="1"/>
    <w:rsid w:val="001A5D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6"/>
    <w:link w:val="2"/>
    <w:semiHidden/>
    <w:rsid w:val="000C6AA9"/>
    <w:rPr>
      <w:rFonts w:eastAsia="Times New Roman" w:cs="Arial"/>
      <w:b/>
      <w:bCs/>
      <w:iCs/>
      <w:szCs w:val="28"/>
      <w:u w:val="single"/>
      <w:lang w:eastAsia="ru-RU"/>
    </w:rPr>
  </w:style>
  <w:style w:type="character" w:customStyle="1" w:styleId="30">
    <w:name w:val="Заголовок 3 Знак"/>
    <w:basedOn w:val="a6"/>
    <w:link w:val="3"/>
    <w:semiHidden/>
    <w:rsid w:val="000C6AA9"/>
    <w:rPr>
      <w:rFonts w:eastAsia="Times New Roman" w:cs="Arial"/>
      <w:b/>
      <w:bCs/>
      <w:szCs w:val="26"/>
      <w:u w:val="single"/>
      <w:lang w:eastAsia="ru-RU"/>
    </w:rPr>
  </w:style>
  <w:style w:type="character" w:customStyle="1" w:styleId="40">
    <w:name w:val="Заголовок 4 Знак"/>
    <w:basedOn w:val="a6"/>
    <w:link w:val="4"/>
    <w:rsid w:val="000C6AA9"/>
    <w:rPr>
      <w:rFonts w:eastAsia="Times New Roman"/>
      <w:b/>
      <w:bCs/>
      <w:szCs w:val="28"/>
      <w:u w:val="single"/>
      <w:lang w:eastAsia="ru-RU"/>
    </w:rPr>
  </w:style>
  <w:style w:type="character" w:customStyle="1" w:styleId="50">
    <w:name w:val="Заголовок 5 Знак"/>
    <w:basedOn w:val="a6"/>
    <w:link w:val="5"/>
    <w:rsid w:val="000C6AA9"/>
    <w:rPr>
      <w:rFonts w:eastAsia="Times New Roman"/>
      <w:b/>
      <w:bCs/>
      <w:iCs/>
      <w:szCs w:val="26"/>
      <w:u w:val="single"/>
      <w:lang w:eastAsia="ru-RU"/>
    </w:rPr>
  </w:style>
  <w:style w:type="character" w:customStyle="1" w:styleId="60">
    <w:name w:val="Заголовок 6 Знак"/>
    <w:basedOn w:val="a6"/>
    <w:link w:val="6"/>
    <w:semiHidden/>
    <w:rsid w:val="000C6AA9"/>
    <w:rPr>
      <w:rFonts w:eastAsia="Times New Roman"/>
      <w:b/>
      <w:bCs/>
      <w:szCs w:val="22"/>
      <w:u w:val="single"/>
      <w:lang w:eastAsia="ru-RU"/>
    </w:rPr>
  </w:style>
  <w:style w:type="character" w:customStyle="1" w:styleId="70">
    <w:name w:val="Заголовок 7 Знак"/>
    <w:basedOn w:val="a6"/>
    <w:link w:val="7"/>
    <w:rsid w:val="000C6AA9"/>
    <w:rPr>
      <w:rFonts w:eastAsia="Times New Roman"/>
      <w:b/>
      <w:u w:val="single"/>
      <w:lang w:eastAsia="ru-RU"/>
    </w:rPr>
  </w:style>
  <w:style w:type="character" w:customStyle="1" w:styleId="80">
    <w:name w:val="Заголовок 8 Знак"/>
    <w:basedOn w:val="a6"/>
    <w:link w:val="8"/>
    <w:semiHidden/>
    <w:rsid w:val="000C6AA9"/>
    <w:rPr>
      <w:rFonts w:eastAsia="Times New Roman"/>
      <w:i/>
      <w:iCs/>
      <w:sz w:val="24"/>
      <w:lang w:eastAsia="ru-RU"/>
    </w:rPr>
  </w:style>
  <w:style w:type="character" w:customStyle="1" w:styleId="90">
    <w:name w:val="Заголовок 9 Знак"/>
    <w:basedOn w:val="a6"/>
    <w:link w:val="9"/>
    <w:semiHidden/>
    <w:rsid w:val="000C6AA9"/>
    <w:rPr>
      <w:rFonts w:ascii="Arial" w:eastAsia="Times New Roman" w:hAnsi="Arial" w:cs="Arial"/>
      <w:sz w:val="22"/>
      <w:szCs w:val="22"/>
      <w:lang w:eastAsia="ru-RU"/>
    </w:rPr>
  </w:style>
  <w:style w:type="character" w:styleId="a9">
    <w:name w:val="Hyperlink"/>
    <w:semiHidden/>
    <w:unhideWhenUsed/>
    <w:rsid w:val="000C6AA9"/>
    <w:rPr>
      <w:color w:val="0000FF"/>
      <w:u w:val="single"/>
    </w:rPr>
  </w:style>
  <w:style w:type="character" w:styleId="aa">
    <w:name w:val="FollowedHyperlink"/>
    <w:basedOn w:val="a6"/>
    <w:uiPriority w:val="99"/>
    <w:semiHidden/>
    <w:unhideWhenUsed/>
    <w:rsid w:val="000C6AA9"/>
    <w:rPr>
      <w:color w:val="954F72" w:themeColor="followedHyperlink"/>
      <w:u w:val="single"/>
    </w:rPr>
  </w:style>
  <w:style w:type="paragraph" w:customStyle="1" w:styleId="a5">
    <w:name w:val="Обычный для текста"/>
    <w:basedOn w:val="a4"/>
    <w:link w:val="ab"/>
    <w:rsid w:val="000C6AA9"/>
    <w:pPr>
      <w:ind w:firstLine="709"/>
      <w:jc w:val="both"/>
    </w:pPr>
    <w:rPr>
      <w:sz w:val="28"/>
    </w:rPr>
  </w:style>
  <w:style w:type="paragraph" w:styleId="ac">
    <w:name w:val="Normal (Web)"/>
    <w:basedOn w:val="a4"/>
    <w:semiHidden/>
    <w:unhideWhenUsed/>
    <w:rsid w:val="000C6AA9"/>
    <w:pPr>
      <w:spacing w:before="100" w:beforeAutospacing="1" w:after="100" w:afterAutospacing="1"/>
    </w:pPr>
  </w:style>
  <w:style w:type="paragraph" w:styleId="11">
    <w:name w:val="toc 1"/>
    <w:basedOn w:val="a4"/>
    <w:next w:val="a4"/>
    <w:autoRedefine/>
    <w:semiHidden/>
    <w:unhideWhenUsed/>
    <w:rsid w:val="000C6AA9"/>
    <w:rPr>
      <w:b/>
      <w:sz w:val="32"/>
    </w:rPr>
  </w:style>
  <w:style w:type="paragraph" w:styleId="21">
    <w:name w:val="toc 2"/>
    <w:basedOn w:val="a4"/>
    <w:next w:val="a4"/>
    <w:autoRedefine/>
    <w:semiHidden/>
    <w:unhideWhenUsed/>
    <w:rsid w:val="000C6AA9"/>
    <w:rPr>
      <w:sz w:val="28"/>
    </w:rPr>
  </w:style>
  <w:style w:type="paragraph" w:styleId="31">
    <w:name w:val="toc 3"/>
    <w:basedOn w:val="a4"/>
    <w:next w:val="a4"/>
    <w:autoRedefine/>
    <w:semiHidden/>
    <w:unhideWhenUsed/>
    <w:rsid w:val="000C6AA9"/>
    <w:pPr>
      <w:ind w:left="480"/>
    </w:pPr>
  </w:style>
  <w:style w:type="paragraph" w:styleId="ad">
    <w:name w:val="header"/>
    <w:basedOn w:val="a4"/>
    <w:link w:val="ae"/>
    <w:unhideWhenUsed/>
    <w:rsid w:val="000C6AA9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6"/>
    <w:link w:val="ad"/>
    <w:rsid w:val="000C6AA9"/>
    <w:rPr>
      <w:rFonts w:eastAsia="Times New Roman"/>
      <w:sz w:val="24"/>
      <w:lang w:eastAsia="ru-RU"/>
    </w:rPr>
  </w:style>
  <w:style w:type="paragraph" w:styleId="af">
    <w:name w:val="footer"/>
    <w:basedOn w:val="a4"/>
    <w:link w:val="af0"/>
    <w:uiPriority w:val="99"/>
    <w:unhideWhenUsed/>
    <w:rsid w:val="000C6AA9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6"/>
    <w:link w:val="af"/>
    <w:uiPriority w:val="99"/>
    <w:rsid w:val="000C6AA9"/>
    <w:rPr>
      <w:rFonts w:eastAsia="Times New Roman"/>
      <w:sz w:val="24"/>
      <w:lang w:eastAsia="ru-RU"/>
    </w:rPr>
  </w:style>
  <w:style w:type="paragraph" w:styleId="af1">
    <w:name w:val="caption"/>
    <w:basedOn w:val="a4"/>
    <w:next w:val="a4"/>
    <w:semiHidden/>
    <w:unhideWhenUsed/>
    <w:qFormat/>
    <w:rsid w:val="000C6AA9"/>
    <w:rPr>
      <w:b/>
      <w:bCs/>
      <w:sz w:val="20"/>
      <w:szCs w:val="20"/>
    </w:rPr>
  </w:style>
  <w:style w:type="paragraph" w:styleId="af2">
    <w:name w:val="Balloon Text"/>
    <w:basedOn w:val="a4"/>
    <w:link w:val="af3"/>
    <w:semiHidden/>
    <w:unhideWhenUsed/>
    <w:rsid w:val="000C6AA9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6"/>
    <w:link w:val="af2"/>
    <w:semiHidden/>
    <w:rsid w:val="000C6AA9"/>
    <w:rPr>
      <w:rFonts w:ascii="Tahoma" w:eastAsia="Times New Roman" w:hAnsi="Tahoma" w:cs="Tahoma"/>
      <w:sz w:val="16"/>
      <w:szCs w:val="16"/>
      <w:lang w:eastAsia="ru-RU"/>
    </w:rPr>
  </w:style>
  <w:style w:type="paragraph" w:styleId="af4">
    <w:name w:val="TOC Heading"/>
    <w:basedOn w:val="1"/>
    <w:next w:val="a5"/>
    <w:semiHidden/>
    <w:unhideWhenUsed/>
    <w:qFormat/>
    <w:rsid w:val="000C6AA9"/>
    <w:pPr>
      <w:keepLines w:val="0"/>
      <w:spacing w:before="360" w:after="240"/>
      <w:jc w:val="center"/>
    </w:pPr>
    <w:rPr>
      <w:rFonts w:ascii="Times New Roman" w:eastAsia="Times New Roman" w:hAnsi="Times New Roman" w:cs="Arial"/>
      <w:b/>
      <w:bCs/>
      <w:caps/>
      <w:color w:val="auto"/>
      <w:kern w:val="32"/>
    </w:rPr>
  </w:style>
  <w:style w:type="paragraph" w:customStyle="1" w:styleId="af5">
    <w:name w:val="Титул.Шапка"/>
    <w:basedOn w:val="ad"/>
    <w:rsid w:val="000C6AA9"/>
    <w:pPr>
      <w:spacing w:line="360" w:lineRule="auto"/>
      <w:jc w:val="center"/>
    </w:pPr>
    <w:rPr>
      <w:caps/>
    </w:rPr>
  </w:style>
  <w:style w:type="paragraph" w:customStyle="1" w:styleId="af6">
    <w:name w:val="Титул.Текст"/>
    <w:basedOn w:val="a4"/>
    <w:rsid w:val="000C6AA9"/>
    <w:pPr>
      <w:spacing w:line="360" w:lineRule="auto"/>
      <w:jc w:val="center"/>
    </w:pPr>
    <w:rPr>
      <w:sz w:val="28"/>
    </w:rPr>
  </w:style>
  <w:style w:type="paragraph" w:customStyle="1" w:styleId="af7">
    <w:name w:val="Титул.Название"/>
    <w:basedOn w:val="af6"/>
    <w:next w:val="af6"/>
    <w:rsid w:val="000C6AA9"/>
    <w:pPr>
      <w:spacing w:before="5400"/>
    </w:pPr>
    <w:rPr>
      <w:b/>
      <w:caps/>
      <w:sz w:val="32"/>
      <w:szCs w:val="32"/>
    </w:rPr>
  </w:style>
  <w:style w:type="character" w:customStyle="1" w:styleId="ab">
    <w:name w:val="Обычный для текста Знак"/>
    <w:link w:val="a5"/>
    <w:locked/>
    <w:rsid w:val="000C6AA9"/>
    <w:rPr>
      <w:rFonts w:eastAsia="Times New Roman"/>
      <w:lang w:eastAsia="ru-RU"/>
    </w:rPr>
  </w:style>
  <w:style w:type="paragraph" w:customStyle="1" w:styleId="af8">
    <w:name w:val="Иллюстрация"/>
    <w:basedOn w:val="a4"/>
    <w:next w:val="a5"/>
    <w:rsid w:val="000C6AA9"/>
    <w:pPr>
      <w:jc w:val="center"/>
    </w:pPr>
  </w:style>
  <w:style w:type="paragraph" w:customStyle="1" w:styleId="af9">
    <w:name w:val="Пояснения"/>
    <w:basedOn w:val="a5"/>
    <w:rsid w:val="000C6AA9"/>
    <w:pPr>
      <w:spacing w:before="240" w:after="240"/>
      <w:ind w:left="709" w:firstLine="0"/>
    </w:pPr>
    <w:rPr>
      <w:i/>
    </w:rPr>
  </w:style>
  <w:style w:type="paragraph" w:customStyle="1" w:styleId="afa">
    <w:name w:val="Заголовок без номера"/>
    <w:basedOn w:val="af4"/>
    <w:next w:val="a5"/>
    <w:rsid w:val="000C6AA9"/>
  </w:style>
  <w:style w:type="paragraph" w:customStyle="1" w:styleId="afb">
    <w:name w:val="Титул.Подназвание"/>
    <w:basedOn w:val="a4"/>
    <w:rsid w:val="000C6AA9"/>
    <w:pPr>
      <w:spacing w:line="360" w:lineRule="auto"/>
      <w:jc w:val="center"/>
    </w:pPr>
    <w:rPr>
      <w:sz w:val="28"/>
    </w:rPr>
  </w:style>
  <w:style w:type="paragraph" w:customStyle="1" w:styleId="MTDisplayEquation">
    <w:name w:val="MTDisplayEquation"/>
    <w:basedOn w:val="a5"/>
    <w:next w:val="a5"/>
    <w:rsid w:val="000C6AA9"/>
    <w:pPr>
      <w:tabs>
        <w:tab w:val="center" w:pos="4680"/>
        <w:tab w:val="right" w:pos="9360"/>
      </w:tabs>
    </w:pPr>
  </w:style>
  <w:style w:type="character" w:styleId="afc">
    <w:name w:val="Placeholder Text"/>
    <w:semiHidden/>
    <w:rsid w:val="000C6AA9"/>
    <w:rPr>
      <w:color w:val="808080"/>
    </w:rPr>
  </w:style>
  <w:style w:type="character" w:customStyle="1" w:styleId="afd">
    <w:name w:val="Термин"/>
    <w:rsid w:val="000C6AA9"/>
    <w:rPr>
      <w:b/>
      <w:bCs w:val="0"/>
    </w:rPr>
  </w:style>
  <w:style w:type="character" w:customStyle="1" w:styleId="MTEquationSection">
    <w:name w:val="MTEquationSection"/>
    <w:rsid w:val="000C6AA9"/>
    <w:rPr>
      <w:vanish/>
      <w:webHidden w:val="0"/>
      <w:color w:val="FF0000"/>
      <w:specVanish w:val="0"/>
    </w:rPr>
  </w:style>
  <w:style w:type="table" w:styleId="afe">
    <w:name w:val="Table Grid"/>
    <w:basedOn w:val="a7"/>
    <w:rsid w:val="000C6AA9"/>
    <w:pPr>
      <w:spacing w:after="0" w:line="240" w:lineRule="auto"/>
    </w:pPr>
    <w:rPr>
      <w:rFonts w:eastAsia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Номер скобка"/>
    <w:rsid w:val="000C6AA9"/>
    <w:pPr>
      <w:numPr>
        <w:numId w:val="7"/>
      </w:numPr>
    </w:pPr>
  </w:style>
  <w:style w:type="numbering" w:customStyle="1" w:styleId="a1">
    <w:name w:val="Буква точка"/>
    <w:rsid w:val="000C6AA9"/>
    <w:pPr>
      <w:numPr>
        <w:numId w:val="8"/>
      </w:numPr>
    </w:pPr>
  </w:style>
  <w:style w:type="numbering" w:customStyle="1" w:styleId="a2">
    <w:name w:val="Буква скобка"/>
    <w:rsid w:val="000C6AA9"/>
    <w:pPr>
      <w:numPr>
        <w:numId w:val="9"/>
      </w:numPr>
    </w:pPr>
  </w:style>
  <w:style w:type="numbering" w:customStyle="1" w:styleId="a3">
    <w:name w:val="Тема / Параграф"/>
    <w:rsid w:val="000C6AA9"/>
    <w:pPr>
      <w:numPr>
        <w:numId w:val="10"/>
      </w:numPr>
    </w:pPr>
  </w:style>
  <w:style w:type="numbering" w:customStyle="1" w:styleId="a0">
    <w:name w:val="Номер точка"/>
    <w:rsid w:val="000C6AA9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4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99" Type="http://schemas.openxmlformats.org/officeDocument/2006/relationships/oleObject" Target="embeddings/oleObject164.bin"/><Relationship Id="rId21" Type="http://schemas.openxmlformats.org/officeDocument/2006/relationships/image" Target="media/image8.jpeg"/><Relationship Id="rId63" Type="http://schemas.openxmlformats.org/officeDocument/2006/relationships/oleObject" Target="embeddings/oleObject33.bin"/><Relationship Id="rId159" Type="http://schemas.openxmlformats.org/officeDocument/2006/relationships/oleObject" Target="embeddings/oleObject85.bin"/><Relationship Id="rId324" Type="http://schemas.openxmlformats.org/officeDocument/2006/relationships/image" Target="media/image139.wmf"/><Relationship Id="rId366" Type="http://schemas.openxmlformats.org/officeDocument/2006/relationships/oleObject" Target="embeddings/oleObject201.bin"/><Relationship Id="rId170" Type="http://schemas.openxmlformats.org/officeDocument/2006/relationships/image" Target="media/image71.wmf"/><Relationship Id="rId226" Type="http://schemas.openxmlformats.org/officeDocument/2006/relationships/oleObject" Target="embeddings/oleObject124.bin"/><Relationship Id="rId433" Type="http://schemas.openxmlformats.org/officeDocument/2006/relationships/image" Target="media/image188.wmf"/><Relationship Id="rId268" Type="http://schemas.openxmlformats.org/officeDocument/2006/relationships/oleObject" Target="embeddings/oleObject147.bin"/><Relationship Id="rId475" Type="http://schemas.openxmlformats.org/officeDocument/2006/relationships/image" Target="media/image208.wmf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40.bin"/><Relationship Id="rId128" Type="http://schemas.openxmlformats.org/officeDocument/2006/relationships/image" Target="media/image52.wmf"/><Relationship Id="rId335" Type="http://schemas.openxmlformats.org/officeDocument/2006/relationships/oleObject" Target="embeddings/oleObject184.bin"/><Relationship Id="rId377" Type="http://schemas.openxmlformats.org/officeDocument/2006/relationships/image" Target="media/image163.wmf"/><Relationship Id="rId500" Type="http://schemas.openxmlformats.org/officeDocument/2006/relationships/oleObject" Target="embeddings/oleObject274.bin"/><Relationship Id="rId5" Type="http://schemas.openxmlformats.org/officeDocument/2006/relationships/footnotes" Target="footnotes.xml"/><Relationship Id="rId181" Type="http://schemas.openxmlformats.org/officeDocument/2006/relationships/image" Target="media/image76.wmf"/><Relationship Id="rId237" Type="http://schemas.openxmlformats.org/officeDocument/2006/relationships/image" Target="media/image99.wmf"/><Relationship Id="rId402" Type="http://schemas.openxmlformats.org/officeDocument/2006/relationships/oleObject" Target="embeddings/oleObject220.bin"/><Relationship Id="rId279" Type="http://schemas.openxmlformats.org/officeDocument/2006/relationships/oleObject" Target="embeddings/oleObject154.bin"/><Relationship Id="rId444" Type="http://schemas.openxmlformats.org/officeDocument/2006/relationships/image" Target="media/image193.wmf"/><Relationship Id="rId486" Type="http://schemas.openxmlformats.org/officeDocument/2006/relationships/image" Target="media/image212.wmf"/><Relationship Id="rId43" Type="http://schemas.openxmlformats.org/officeDocument/2006/relationships/image" Target="media/image14.wmf"/><Relationship Id="rId139" Type="http://schemas.openxmlformats.org/officeDocument/2006/relationships/oleObject" Target="embeddings/oleObject74.bin"/><Relationship Id="rId290" Type="http://schemas.openxmlformats.org/officeDocument/2006/relationships/image" Target="media/image123.wmf"/><Relationship Id="rId304" Type="http://schemas.openxmlformats.org/officeDocument/2006/relationships/image" Target="media/image130.wmf"/><Relationship Id="rId346" Type="http://schemas.openxmlformats.org/officeDocument/2006/relationships/oleObject" Target="embeddings/oleObject190.bin"/><Relationship Id="rId388" Type="http://schemas.openxmlformats.org/officeDocument/2006/relationships/oleObject" Target="embeddings/oleObject212.bin"/><Relationship Id="rId511" Type="http://schemas.openxmlformats.org/officeDocument/2006/relationships/oleObject" Target="embeddings/oleObject280.bin"/><Relationship Id="rId85" Type="http://schemas.openxmlformats.org/officeDocument/2006/relationships/oleObject" Target="embeddings/oleObject46.bin"/><Relationship Id="rId150" Type="http://schemas.openxmlformats.org/officeDocument/2006/relationships/oleObject" Target="embeddings/oleObject80.bin"/><Relationship Id="rId192" Type="http://schemas.openxmlformats.org/officeDocument/2006/relationships/oleObject" Target="embeddings/oleObject105.bin"/><Relationship Id="rId206" Type="http://schemas.openxmlformats.org/officeDocument/2006/relationships/image" Target="media/image85.wmf"/><Relationship Id="rId413" Type="http://schemas.openxmlformats.org/officeDocument/2006/relationships/oleObject" Target="embeddings/oleObject226.bin"/><Relationship Id="rId248" Type="http://schemas.openxmlformats.org/officeDocument/2006/relationships/oleObject" Target="embeddings/oleObject136.bin"/><Relationship Id="rId455" Type="http://schemas.openxmlformats.org/officeDocument/2006/relationships/image" Target="media/image198.wmf"/><Relationship Id="rId497" Type="http://schemas.openxmlformats.org/officeDocument/2006/relationships/oleObject" Target="embeddings/oleObject272.bin"/><Relationship Id="rId12" Type="http://schemas.openxmlformats.org/officeDocument/2006/relationships/oleObject" Target="embeddings/oleObject3.bin"/><Relationship Id="rId108" Type="http://schemas.openxmlformats.org/officeDocument/2006/relationships/image" Target="media/image43.wmf"/><Relationship Id="rId315" Type="http://schemas.openxmlformats.org/officeDocument/2006/relationships/image" Target="media/image135.wmf"/><Relationship Id="rId357" Type="http://schemas.openxmlformats.org/officeDocument/2006/relationships/image" Target="media/image154.wmf"/><Relationship Id="rId54" Type="http://schemas.openxmlformats.org/officeDocument/2006/relationships/oleObject" Target="embeddings/oleObject27.bin"/><Relationship Id="rId96" Type="http://schemas.openxmlformats.org/officeDocument/2006/relationships/image" Target="media/image37.wmf"/><Relationship Id="rId161" Type="http://schemas.openxmlformats.org/officeDocument/2006/relationships/oleObject" Target="embeddings/oleObject86.bin"/><Relationship Id="rId217" Type="http://schemas.openxmlformats.org/officeDocument/2006/relationships/image" Target="media/image90.wmf"/><Relationship Id="rId399" Type="http://schemas.openxmlformats.org/officeDocument/2006/relationships/oleObject" Target="embeddings/oleObject218.bin"/><Relationship Id="rId259" Type="http://schemas.openxmlformats.org/officeDocument/2006/relationships/image" Target="media/image109.wmf"/><Relationship Id="rId424" Type="http://schemas.openxmlformats.org/officeDocument/2006/relationships/image" Target="media/image184.wmf"/><Relationship Id="rId466" Type="http://schemas.openxmlformats.org/officeDocument/2006/relationships/oleObject" Target="embeddings/oleObject255.bin"/><Relationship Id="rId23" Type="http://schemas.openxmlformats.org/officeDocument/2006/relationships/oleObject" Target="embeddings/oleObject8.bin"/><Relationship Id="rId119" Type="http://schemas.openxmlformats.org/officeDocument/2006/relationships/image" Target="media/image48.wmf"/><Relationship Id="rId270" Type="http://schemas.openxmlformats.org/officeDocument/2006/relationships/oleObject" Target="embeddings/oleObject148.bin"/><Relationship Id="rId326" Type="http://schemas.openxmlformats.org/officeDocument/2006/relationships/oleObject" Target="embeddings/oleObject179.bin"/><Relationship Id="rId65" Type="http://schemas.openxmlformats.org/officeDocument/2006/relationships/oleObject" Target="embeddings/oleObject34.bin"/><Relationship Id="rId130" Type="http://schemas.openxmlformats.org/officeDocument/2006/relationships/image" Target="media/image53.wmf"/><Relationship Id="rId368" Type="http://schemas.openxmlformats.org/officeDocument/2006/relationships/oleObject" Target="embeddings/oleObject202.bin"/><Relationship Id="rId172" Type="http://schemas.openxmlformats.org/officeDocument/2006/relationships/image" Target="media/image72.wmf"/><Relationship Id="rId228" Type="http://schemas.openxmlformats.org/officeDocument/2006/relationships/image" Target="media/image95.wmf"/><Relationship Id="rId435" Type="http://schemas.openxmlformats.org/officeDocument/2006/relationships/image" Target="media/image189.wmf"/><Relationship Id="rId477" Type="http://schemas.openxmlformats.org/officeDocument/2006/relationships/oleObject" Target="embeddings/oleObject261.bin"/><Relationship Id="rId281" Type="http://schemas.openxmlformats.org/officeDocument/2006/relationships/oleObject" Target="embeddings/oleObject155.bin"/><Relationship Id="rId337" Type="http://schemas.openxmlformats.org/officeDocument/2006/relationships/oleObject" Target="embeddings/oleObject185.bin"/><Relationship Id="rId502" Type="http://schemas.openxmlformats.org/officeDocument/2006/relationships/oleObject" Target="embeddings/oleObject275.bin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41.bin"/><Relationship Id="rId141" Type="http://schemas.openxmlformats.org/officeDocument/2006/relationships/oleObject" Target="embeddings/oleObject75.bin"/><Relationship Id="rId379" Type="http://schemas.openxmlformats.org/officeDocument/2006/relationships/image" Target="media/image164.wmf"/><Relationship Id="rId7" Type="http://schemas.openxmlformats.org/officeDocument/2006/relationships/image" Target="media/image1.wmf"/><Relationship Id="rId183" Type="http://schemas.openxmlformats.org/officeDocument/2006/relationships/image" Target="media/image77.wmf"/><Relationship Id="rId239" Type="http://schemas.openxmlformats.org/officeDocument/2006/relationships/image" Target="media/image100.wmf"/><Relationship Id="rId390" Type="http://schemas.openxmlformats.org/officeDocument/2006/relationships/oleObject" Target="embeddings/oleObject213.bin"/><Relationship Id="rId404" Type="http://schemas.openxmlformats.org/officeDocument/2006/relationships/oleObject" Target="embeddings/oleObject221.bin"/><Relationship Id="rId446" Type="http://schemas.openxmlformats.org/officeDocument/2006/relationships/image" Target="media/image194.wmf"/><Relationship Id="rId250" Type="http://schemas.openxmlformats.org/officeDocument/2006/relationships/image" Target="media/image105.wmf"/><Relationship Id="rId292" Type="http://schemas.openxmlformats.org/officeDocument/2006/relationships/image" Target="media/image124.wmf"/><Relationship Id="rId306" Type="http://schemas.openxmlformats.org/officeDocument/2006/relationships/oleObject" Target="embeddings/oleObject168.bin"/><Relationship Id="rId488" Type="http://schemas.openxmlformats.org/officeDocument/2006/relationships/image" Target="media/image213.wmf"/><Relationship Id="rId45" Type="http://schemas.openxmlformats.org/officeDocument/2006/relationships/image" Target="media/image15.wmf"/><Relationship Id="rId87" Type="http://schemas.openxmlformats.org/officeDocument/2006/relationships/oleObject" Target="embeddings/oleObject47.bin"/><Relationship Id="rId110" Type="http://schemas.openxmlformats.org/officeDocument/2006/relationships/image" Target="media/image44.wmf"/><Relationship Id="rId348" Type="http://schemas.openxmlformats.org/officeDocument/2006/relationships/oleObject" Target="embeddings/oleObject191.bin"/><Relationship Id="rId513" Type="http://schemas.openxmlformats.org/officeDocument/2006/relationships/fontTable" Target="fontTable.xml"/><Relationship Id="rId152" Type="http://schemas.openxmlformats.org/officeDocument/2006/relationships/oleObject" Target="embeddings/oleObject81.bin"/><Relationship Id="rId194" Type="http://schemas.openxmlformats.org/officeDocument/2006/relationships/oleObject" Target="embeddings/oleObject106.bin"/><Relationship Id="rId208" Type="http://schemas.openxmlformats.org/officeDocument/2006/relationships/oleObject" Target="embeddings/oleObject115.bin"/><Relationship Id="rId415" Type="http://schemas.openxmlformats.org/officeDocument/2006/relationships/oleObject" Target="embeddings/oleObject227.bin"/><Relationship Id="rId457" Type="http://schemas.openxmlformats.org/officeDocument/2006/relationships/image" Target="media/image199.wmf"/><Relationship Id="rId240" Type="http://schemas.openxmlformats.org/officeDocument/2006/relationships/oleObject" Target="embeddings/oleObject132.bin"/><Relationship Id="rId261" Type="http://schemas.openxmlformats.org/officeDocument/2006/relationships/image" Target="media/image110.wmf"/><Relationship Id="rId478" Type="http://schemas.openxmlformats.org/officeDocument/2006/relationships/image" Target="media/image209.wmf"/><Relationship Id="rId499" Type="http://schemas.openxmlformats.org/officeDocument/2006/relationships/oleObject" Target="embeddings/oleObject273.bin"/><Relationship Id="rId14" Type="http://schemas.openxmlformats.org/officeDocument/2006/relationships/image" Target="media/image4.wmf"/><Relationship Id="rId35" Type="http://schemas.openxmlformats.org/officeDocument/2006/relationships/image" Target="media/image12.wmf"/><Relationship Id="rId56" Type="http://schemas.openxmlformats.org/officeDocument/2006/relationships/image" Target="media/image20.wmf"/><Relationship Id="rId77" Type="http://schemas.openxmlformats.org/officeDocument/2006/relationships/oleObject" Target="embeddings/oleObject42.bin"/><Relationship Id="rId100" Type="http://schemas.openxmlformats.org/officeDocument/2006/relationships/image" Target="media/image39.wmf"/><Relationship Id="rId282" Type="http://schemas.openxmlformats.org/officeDocument/2006/relationships/image" Target="media/image119.wmf"/><Relationship Id="rId317" Type="http://schemas.openxmlformats.org/officeDocument/2006/relationships/oleObject" Target="embeddings/oleObject174.bin"/><Relationship Id="rId338" Type="http://schemas.openxmlformats.org/officeDocument/2006/relationships/image" Target="media/image145.wmf"/><Relationship Id="rId359" Type="http://schemas.openxmlformats.org/officeDocument/2006/relationships/image" Target="media/image155.wmf"/><Relationship Id="rId503" Type="http://schemas.openxmlformats.org/officeDocument/2006/relationships/image" Target="media/image220.wmf"/><Relationship Id="rId8" Type="http://schemas.openxmlformats.org/officeDocument/2006/relationships/oleObject" Target="embeddings/oleObject1.bin"/><Relationship Id="rId98" Type="http://schemas.openxmlformats.org/officeDocument/2006/relationships/image" Target="media/image38.wmf"/><Relationship Id="rId121" Type="http://schemas.openxmlformats.org/officeDocument/2006/relationships/oleObject" Target="embeddings/oleObject65.bin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87.bin"/><Relationship Id="rId184" Type="http://schemas.openxmlformats.org/officeDocument/2006/relationships/oleObject" Target="embeddings/oleObject99.bin"/><Relationship Id="rId219" Type="http://schemas.openxmlformats.org/officeDocument/2006/relationships/image" Target="media/image91.wmf"/><Relationship Id="rId370" Type="http://schemas.openxmlformats.org/officeDocument/2006/relationships/oleObject" Target="embeddings/oleObject203.bin"/><Relationship Id="rId391" Type="http://schemas.openxmlformats.org/officeDocument/2006/relationships/image" Target="media/image170.wmf"/><Relationship Id="rId405" Type="http://schemas.openxmlformats.org/officeDocument/2006/relationships/oleObject" Target="embeddings/oleObject222.bin"/><Relationship Id="rId426" Type="http://schemas.openxmlformats.org/officeDocument/2006/relationships/image" Target="media/image185.wmf"/><Relationship Id="rId447" Type="http://schemas.openxmlformats.org/officeDocument/2006/relationships/oleObject" Target="embeddings/oleObject245.bin"/><Relationship Id="rId230" Type="http://schemas.openxmlformats.org/officeDocument/2006/relationships/oleObject" Target="embeddings/oleObject127.bin"/><Relationship Id="rId251" Type="http://schemas.openxmlformats.org/officeDocument/2006/relationships/oleObject" Target="embeddings/oleObject138.bin"/><Relationship Id="rId468" Type="http://schemas.openxmlformats.org/officeDocument/2006/relationships/oleObject" Target="embeddings/oleObject256.bin"/><Relationship Id="rId489" Type="http://schemas.openxmlformats.org/officeDocument/2006/relationships/oleObject" Target="embeddings/oleObject268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5.bin"/><Relationship Id="rId272" Type="http://schemas.openxmlformats.org/officeDocument/2006/relationships/oleObject" Target="embeddings/oleObject150.bin"/><Relationship Id="rId293" Type="http://schemas.openxmlformats.org/officeDocument/2006/relationships/oleObject" Target="embeddings/oleObject161.bin"/><Relationship Id="rId307" Type="http://schemas.openxmlformats.org/officeDocument/2006/relationships/image" Target="media/image131.wmf"/><Relationship Id="rId328" Type="http://schemas.openxmlformats.org/officeDocument/2006/relationships/oleObject" Target="embeddings/oleObject180.bin"/><Relationship Id="rId349" Type="http://schemas.openxmlformats.org/officeDocument/2006/relationships/image" Target="media/image150.wmf"/><Relationship Id="rId514" Type="http://schemas.openxmlformats.org/officeDocument/2006/relationships/theme" Target="theme/theme1.xml"/><Relationship Id="rId88" Type="http://schemas.openxmlformats.org/officeDocument/2006/relationships/image" Target="media/image33.wmf"/><Relationship Id="rId111" Type="http://schemas.openxmlformats.org/officeDocument/2006/relationships/oleObject" Target="embeddings/oleObject59.bin"/><Relationship Id="rId132" Type="http://schemas.openxmlformats.org/officeDocument/2006/relationships/image" Target="media/image54.wmf"/><Relationship Id="rId153" Type="http://schemas.openxmlformats.org/officeDocument/2006/relationships/image" Target="media/image64.wmf"/><Relationship Id="rId174" Type="http://schemas.openxmlformats.org/officeDocument/2006/relationships/image" Target="media/image73.wmf"/><Relationship Id="rId195" Type="http://schemas.openxmlformats.org/officeDocument/2006/relationships/image" Target="media/image81.wmf"/><Relationship Id="rId209" Type="http://schemas.openxmlformats.org/officeDocument/2006/relationships/image" Target="media/image86.wmf"/><Relationship Id="rId360" Type="http://schemas.openxmlformats.org/officeDocument/2006/relationships/oleObject" Target="embeddings/oleObject197.bin"/><Relationship Id="rId381" Type="http://schemas.openxmlformats.org/officeDocument/2006/relationships/image" Target="media/image165.wmf"/><Relationship Id="rId416" Type="http://schemas.openxmlformats.org/officeDocument/2006/relationships/image" Target="media/image181.wmf"/><Relationship Id="rId220" Type="http://schemas.openxmlformats.org/officeDocument/2006/relationships/oleObject" Target="embeddings/oleObject121.bin"/><Relationship Id="rId241" Type="http://schemas.openxmlformats.org/officeDocument/2006/relationships/image" Target="media/image101.wmf"/><Relationship Id="rId437" Type="http://schemas.openxmlformats.org/officeDocument/2006/relationships/oleObject" Target="embeddings/oleObject240.bin"/><Relationship Id="rId458" Type="http://schemas.openxmlformats.org/officeDocument/2006/relationships/oleObject" Target="embeddings/oleObject251.bin"/><Relationship Id="rId479" Type="http://schemas.openxmlformats.org/officeDocument/2006/relationships/oleObject" Target="embeddings/oleObject262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9.bin"/><Relationship Id="rId262" Type="http://schemas.openxmlformats.org/officeDocument/2006/relationships/oleObject" Target="embeddings/oleObject144.bin"/><Relationship Id="rId283" Type="http://schemas.openxmlformats.org/officeDocument/2006/relationships/oleObject" Target="embeddings/oleObject156.bin"/><Relationship Id="rId318" Type="http://schemas.openxmlformats.org/officeDocument/2006/relationships/image" Target="media/image136.wmf"/><Relationship Id="rId339" Type="http://schemas.openxmlformats.org/officeDocument/2006/relationships/oleObject" Target="embeddings/oleObject186.bin"/><Relationship Id="rId490" Type="http://schemas.openxmlformats.org/officeDocument/2006/relationships/image" Target="media/image214.wmf"/><Relationship Id="rId504" Type="http://schemas.openxmlformats.org/officeDocument/2006/relationships/oleObject" Target="embeddings/oleObject276.bin"/><Relationship Id="rId78" Type="http://schemas.openxmlformats.org/officeDocument/2006/relationships/image" Target="media/image28.wmf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image" Target="media/image49.wmf"/><Relationship Id="rId143" Type="http://schemas.openxmlformats.org/officeDocument/2006/relationships/image" Target="media/image59.wmf"/><Relationship Id="rId164" Type="http://schemas.openxmlformats.org/officeDocument/2006/relationships/oleObject" Target="embeddings/oleObject88.bin"/><Relationship Id="rId185" Type="http://schemas.openxmlformats.org/officeDocument/2006/relationships/oleObject" Target="embeddings/oleObject100.bin"/><Relationship Id="rId350" Type="http://schemas.openxmlformats.org/officeDocument/2006/relationships/oleObject" Target="embeddings/oleObject192.bin"/><Relationship Id="rId371" Type="http://schemas.openxmlformats.org/officeDocument/2006/relationships/image" Target="media/image160.wmf"/><Relationship Id="rId406" Type="http://schemas.openxmlformats.org/officeDocument/2006/relationships/image" Target="media/image176.wmf"/><Relationship Id="rId9" Type="http://schemas.openxmlformats.org/officeDocument/2006/relationships/image" Target="media/image2.wmf"/><Relationship Id="rId210" Type="http://schemas.openxmlformats.org/officeDocument/2006/relationships/oleObject" Target="embeddings/oleObject116.bin"/><Relationship Id="rId392" Type="http://schemas.openxmlformats.org/officeDocument/2006/relationships/oleObject" Target="embeddings/oleObject214.bin"/><Relationship Id="rId427" Type="http://schemas.openxmlformats.org/officeDocument/2006/relationships/oleObject" Target="embeddings/oleObject234.bin"/><Relationship Id="rId448" Type="http://schemas.openxmlformats.org/officeDocument/2006/relationships/image" Target="media/image195.wmf"/><Relationship Id="rId469" Type="http://schemas.openxmlformats.org/officeDocument/2006/relationships/image" Target="media/image205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96.wmf"/><Relationship Id="rId252" Type="http://schemas.openxmlformats.org/officeDocument/2006/relationships/image" Target="media/image106.wmf"/><Relationship Id="rId273" Type="http://schemas.openxmlformats.org/officeDocument/2006/relationships/image" Target="media/image115.wmf"/><Relationship Id="rId294" Type="http://schemas.openxmlformats.org/officeDocument/2006/relationships/image" Target="media/image125.wmf"/><Relationship Id="rId308" Type="http://schemas.openxmlformats.org/officeDocument/2006/relationships/oleObject" Target="embeddings/oleObject169.bin"/><Relationship Id="rId329" Type="http://schemas.openxmlformats.org/officeDocument/2006/relationships/oleObject" Target="embeddings/oleObject181.bin"/><Relationship Id="rId480" Type="http://schemas.openxmlformats.org/officeDocument/2006/relationships/oleObject" Target="embeddings/oleObject263.bin"/><Relationship Id="rId47" Type="http://schemas.openxmlformats.org/officeDocument/2006/relationships/image" Target="media/image16.wmf"/><Relationship Id="rId68" Type="http://schemas.openxmlformats.org/officeDocument/2006/relationships/oleObject" Target="embeddings/oleObject36.bin"/><Relationship Id="rId89" Type="http://schemas.openxmlformats.org/officeDocument/2006/relationships/oleObject" Target="embeddings/oleObject48.bin"/><Relationship Id="rId112" Type="http://schemas.openxmlformats.org/officeDocument/2006/relationships/image" Target="media/image45.wmf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2.bin"/><Relationship Id="rId175" Type="http://schemas.openxmlformats.org/officeDocument/2006/relationships/oleObject" Target="embeddings/oleObject94.bin"/><Relationship Id="rId340" Type="http://schemas.openxmlformats.org/officeDocument/2006/relationships/image" Target="media/image146.wmf"/><Relationship Id="rId361" Type="http://schemas.openxmlformats.org/officeDocument/2006/relationships/image" Target="media/image156.wmf"/><Relationship Id="rId196" Type="http://schemas.openxmlformats.org/officeDocument/2006/relationships/oleObject" Target="embeddings/oleObject107.bin"/><Relationship Id="rId200" Type="http://schemas.openxmlformats.org/officeDocument/2006/relationships/oleObject" Target="embeddings/oleObject109.bin"/><Relationship Id="rId382" Type="http://schemas.openxmlformats.org/officeDocument/2006/relationships/oleObject" Target="embeddings/oleObject209.bin"/><Relationship Id="rId417" Type="http://schemas.openxmlformats.org/officeDocument/2006/relationships/oleObject" Target="embeddings/oleObject228.bin"/><Relationship Id="rId438" Type="http://schemas.openxmlformats.org/officeDocument/2006/relationships/image" Target="media/image190.wmf"/><Relationship Id="rId459" Type="http://schemas.openxmlformats.org/officeDocument/2006/relationships/image" Target="media/image200.wmf"/><Relationship Id="rId16" Type="http://schemas.openxmlformats.org/officeDocument/2006/relationships/image" Target="media/image5.wmf"/><Relationship Id="rId221" Type="http://schemas.openxmlformats.org/officeDocument/2006/relationships/image" Target="media/image92.wmf"/><Relationship Id="rId242" Type="http://schemas.openxmlformats.org/officeDocument/2006/relationships/oleObject" Target="embeddings/oleObject133.bin"/><Relationship Id="rId263" Type="http://schemas.openxmlformats.org/officeDocument/2006/relationships/image" Target="media/image111.wmf"/><Relationship Id="rId284" Type="http://schemas.openxmlformats.org/officeDocument/2006/relationships/image" Target="media/image120.wmf"/><Relationship Id="rId319" Type="http://schemas.openxmlformats.org/officeDocument/2006/relationships/oleObject" Target="embeddings/oleObject175.bin"/><Relationship Id="rId470" Type="http://schemas.openxmlformats.org/officeDocument/2006/relationships/oleObject" Target="embeddings/oleObject257.bin"/><Relationship Id="rId491" Type="http://schemas.openxmlformats.org/officeDocument/2006/relationships/oleObject" Target="embeddings/oleObject269.bin"/><Relationship Id="rId505" Type="http://schemas.openxmlformats.org/officeDocument/2006/relationships/image" Target="media/image221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1.wmf"/><Relationship Id="rId79" Type="http://schemas.openxmlformats.org/officeDocument/2006/relationships/oleObject" Target="embeddings/oleObject43.bin"/><Relationship Id="rId102" Type="http://schemas.openxmlformats.org/officeDocument/2006/relationships/image" Target="media/image40.wmf"/><Relationship Id="rId123" Type="http://schemas.openxmlformats.org/officeDocument/2006/relationships/oleObject" Target="embeddings/oleObject66.bin"/><Relationship Id="rId144" Type="http://schemas.openxmlformats.org/officeDocument/2006/relationships/oleObject" Target="embeddings/oleObject77.bin"/><Relationship Id="rId330" Type="http://schemas.openxmlformats.org/officeDocument/2006/relationships/image" Target="media/image141.wmf"/><Relationship Id="rId90" Type="http://schemas.openxmlformats.org/officeDocument/2006/relationships/image" Target="media/image34.wmf"/><Relationship Id="rId165" Type="http://schemas.openxmlformats.org/officeDocument/2006/relationships/oleObject" Target="embeddings/oleObject89.bin"/><Relationship Id="rId186" Type="http://schemas.openxmlformats.org/officeDocument/2006/relationships/oleObject" Target="embeddings/oleObject101.bin"/><Relationship Id="rId351" Type="http://schemas.openxmlformats.org/officeDocument/2006/relationships/image" Target="media/image151.wmf"/><Relationship Id="rId372" Type="http://schemas.openxmlformats.org/officeDocument/2006/relationships/oleObject" Target="embeddings/oleObject204.bin"/><Relationship Id="rId393" Type="http://schemas.openxmlformats.org/officeDocument/2006/relationships/image" Target="media/image171.wmf"/><Relationship Id="rId407" Type="http://schemas.openxmlformats.org/officeDocument/2006/relationships/oleObject" Target="embeddings/oleObject223.bin"/><Relationship Id="rId428" Type="http://schemas.openxmlformats.org/officeDocument/2006/relationships/oleObject" Target="embeddings/oleObject235.bin"/><Relationship Id="rId449" Type="http://schemas.openxmlformats.org/officeDocument/2006/relationships/oleObject" Target="embeddings/oleObject246.bin"/><Relationship Id="rId211" Type="http://schemas.openxmlformats.org/officeDocument/2006/relationships/image" Target="media/image87.wmf"/><Relationship Id="rId232" Type="http://schemas.openxmlformats.org/officeDocument/2006/relationships/oleObject" Target="embeddings/oleObject128.bin"/><Relationship Id="rId253" Type="http://schemas.openxmlformats.org/officeDocument/2006/relationships/oleObject" Target="embeddings/oleObject139.bin"/><Relationship Id="rId274" Type="http://schemas.openxmlformats.org/officeDocument/2006/relationships/oleObject" Target="embeddings/oleObject151.bin"/><Relationship Id="rId295" Type="http://schemas.openxmlformats.org/officeDocument/2006/relationships/oleObject" Target="embeddings/oleObject162.bin"/><Relationship Id="rId309" Type="http://schemas.openxmlformats.org/officeDocument/2006/relationships/image" Target="media/image132.wmf"/><Relationship Id="rId460" Type="http://schemas.openxmlformats.org/officeDocument/2006/relationships/oleObject" Target="embeddings/oleObject252.bin"/><Relationship Id="rId481" Type="http://schemas.openxmlformats.org/officeDocument/2006/relationships/image" Target="media/image210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60.bin"/><Relationship Id="rId134" Type="http://schemas.openxmlformats.org/officeDocument/2006/relationships/image" Target="media/image55.wmf"/><Relationship Id="rId320" Type="http://schemas.openxmlformats.org/officeDocument/2006/relationships/image" Target="media/image137.wmf"/><Relationship Id="rId80" Type="http://schemas.openxmlformats.org/officeDocument/2006/relationships/image" Target="media/image29.wmf"/><Relationship Id="rId155" Type="http://schemas.openxmlformats.org/officeDocument/2006/relationships/oleObject" Target="embeddings/oleObject83.bin"/><Relationship Id="rId176" Type="http://schemas.openxmlformats.org/officeDocument/2006/relationships/image" Target="media/image74.wmf"/><Relationship Id="rId197" Type="http://schemas.openxmlformats.org/officeDocument/2006/relationships/image" Target="media/image82.wmf"/><Relationship Id="rId341" Type="http://schemas.openxmlformats.org/officeDocument/2006/relationships/oleObject" Target="embeddings/oleObject187.bin"/><Relationship Id="rId362" Type="http://schemas.openxmlformats.org/officeDocument/2006/relationships/oleObject" Target="embeddings/oleObject198.bin"/><Relationship Id="rId383" Type="http://schemas.openxmlformats.org/officeDocument/2006/relationships/image" Target="media/image166.wmf"/><Relationship Id="rId418" Type="http://schemas.openxmlformats.org/officeDocument/2006/relationships/oleObject" Target="embeddings/oleObject229.bin"/><Relationship Id="rId439" Type="http://schemas.openxmlformats.org/officeDocument/2006/relationships/oleObject" Target="embeddings/oleObject241.bin"/><Relationship Id="rId201" Type="http://schemas.openxmlformats.org/officeDocument/2006/relationships/image" Target="media/image84.wmf"/><Relationship Id="rId222" Type="http://schemas.openxmlformats.org/officeDocument/2006/relationships/oleObject" Target="embeddings/oleObject122.bin"/><Relationship Id="rId243" Type="http://schemas.openxmlformats.org/officeDocument/2006/relationships/image" Target="media/image102.wmf"/><Relationship Id="rId264" Type="http://schemas.openxmlformats.org/officeDocument/2006/relationships/oleObject" Target="embeddings/oleObject145.bin"/><Relationship Id="rId285" Type="http://schemas.openxmlformats.org/officeDocument/2006/relationships/oleObject" Target="embeddings/oleObject157.bin"/><Relationship Id="rId450" Type="http://schemas.openxmlformats.org/officeDocument/2006/relationships/image" Target="media/image196.wmf"/><Relationship Id="rId471" Type="http://schemas.openxmlformats.org/officeDocument/2006/relationships/image" Target="media/image206.wmf"/><Relationship Id="rId506" Type="http://schemas.openxmlformats.org/officeDocument/2006/relationships/oleObject" Target="embeddings/oleObject277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5.bin"/><Relationship Id="rId124" Type="http://schemas.openxmlformats.org/officeDocument/2006/relationships/image" Target="media/image50.wmf"/><Relationship Id="rId310" Type="http://schemas.openxmlformats.org/officeDocument/2006/relationships/oleObject" Target="embeddings/oleObject170.bin"/><Relationship Id="rId492" Type="http://schemas.openxmlformats.org/officeDocument/2006/relationships/image" Target="media/image215.wmf"/><Relationship Id="rId70" Type="http://schemas.openxmlformats.org/officeDocument/2006/relationships/image" Target="media/image25.wmf"/><Relationship Id="rId91" Type="http://schemas.openxmlformats.org/officeDocument/2006/relationships/oleObject" Target="embeddings/oleObject49.bin"/><Relationship Id="rId145" Type="http://schemas.openxmlformats.org/officeDocument/2006/relationships/image" Target="media/image60.wmf"/><Relationship Id="rId166" Type="http://schemas.openxmlformats.org/officeDocument/2006/relationships/image" Target="media/image69.wmf"/><Relationship Id="rId187" Type="http://schemas.openxmlformats.org/officeDocument/2006/relationships/oleObject" Target="embeddings/oleObject102.bin"/><Relationship Id="rId331" Type="http://schemas.openxmlformats.org/officeDocument/2006/relationships/oleObject" Target="embeddings/oleObject182.bin"/><Relationship Id="rId352" Type="http://schemas.openxmlformats.org/officeDocument/2006/relationships/oleObject" Target="embeddings/oleObject193.bin"/><Relationship Id="rId373" Type="http://schemas.openxmlformats.org/officeDocument/2006/relationships/image" Target="media/image161.wmf"/><Relationship Id="rId394" Type="http://schemas.openxmlformats.org/officeDocument/2006/relationships/oleObject" Target="embeddings/oleObject215.bin"/><Relationship Id="rId408" Type="http://schemas.openxmlformats.org/officeDocument/2006/relationships/image" Target="media/image177.wmf"/><Relationship Id="rId429" Type="http://schemas.openxmlformats.org/officeDocument/2006/relationships/image" Target="media/image186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7.bin"/><Relationship Id="rId233" Type="http://schemas.openxmlformats.org/officeDocument/2006/relationships/image" Target="media/image97.wmf"/><Relationship Id="rId254" Type="http://schemas.openxmlformats.org/officeDocument/2006/relationships/image" Target="media/image107.wmf"/><Relationship Id="rId440" Type="http://schemas.openxmlformats.org/officeDocument/2006/relationships/image" Target="media/image191.wmf"/><Relationship Id="rId28" Type="http://schemas.openxmlformats.org/officeDocument/2006/relationships/oleObject" Target="embeddings/oleObject11.bin"/><Relationship Id="rId49" Type="http://schemas.openxmlformats.org/officeDocument/2006/relationships/image" Target="media/image17.wmf"/><Relationship Id="rId114" Type="http://schemas.openxmlformats.org/officeDocument/2006/relationships/image" Target="media/image46.wmf"/><Relationship Id="rId275" Type="http://schemas.openxmlformats.org/officeDocument/2006/relationships/oleObject" Target="embeddings/oleObject152.bin"/><Relationship Id="rId296" Type="http://schemas.openxmlformats.org/officeDocument/2006/relationships/image" Target="media/image126.wmf"/><Relationship Id="rId300" Type="http://schemas.openxmlformats.org/officeDocument/2006/relationships/image" Target="media/image128.wmf"/><Relationship Id="rId461" Type="http://schemas.openxmlformats.org/officeDocument/2006/relationships/image" Target="media/image201.wmf"/><Relationship Id="rId482" Type="http://schemas.openxmlformats.org/officeDocument/2006/relationships/oleObject" Target="embeddings/oleObject264.bin"/><Relationship Id="rId60" Type="http://schemas.openxmlformats.org/officeDocument/2006/relationships/oleObject" Target="embeddings/oleObject31.bin"/><Relationship Id="rId81" Type="http://schemas.openxmlformats.org/officeDocument/2006/relationships/oleObject" Target="embeddings/oleObject44.bin"/><Relationship Id="rId135" Type="http://schemas.openxmlformats.org/officeDocument/2006/relationships/oleObject" Target="embeddings/oleObject72.bin"/><Relationship Id="rId156" Type="http://schemas.openxmlformats.org/officeDocument/2006/relationships/image" Target="media/image65.wmf"/><Relationship Id="rId177" Type="http://schemas.openxmlformats.org/officeDocument/2006/relationships/oleObject" Target="embeddings/oleObject95.bin"/><Relationship Id="rId198" Type="http://schemas.openxmlformats.org/officeDocument/2006/relationships/oleObject" Target="embeddings/oleObject108.bin"/><Relationship Id="rId321" Type="http://schemas.openxmlformats.org/officeDocument/2006/relationships/oleObject" Target="embeddings/oleObject176.bin"/><Relationship Id="rId342" Type="http://schemas.openxmlformats.org/officeDocument/2006/relationships/image" Target="media/image147.wmf"/><Relationship Id="rId363" Type="http://schemas.openxmlformats.org/officeDocument/2006/relationships/oleObject" Target="embeddings/oleObject199.bin"/><Relationship Id="rId384" Type="http://schemas.openxmlformats.org/officeDocument/2006/relationships/oleObject" Target="embeddings/oleObject210.bin"/><Relationship Id="rId419" Type="http://schemas.openxmlformats.org/officeDocument/2006/relationships/image" Target="media/image182.wmf"/><Relationship Id="rId202" Type="http://schemas.openxmlformats.org/officeDocument/2006/relationships/oleObject" Target="embeddings/oleObject110.bin"/><Relationship Id="rId223" Type="http://schemas.openxmlformats.org/officeDocument/2006/relationships/image" Target="media/image93.wmf"/><Relationship Id="rId244" Type="http://schemas.openxmlformats.org/officeDocument/2006/relationships/oleObject" Target="embeddings/oleObject134.bin"/><Relationship Id="rId430" Type="http://schemas.openxmlformats.org/officeDocument/2006/relationships/oleObject" Target="embeddings/oleObject236.bin"/><Relationship Id="rId18" Type="http://schemas.openxmlformats.org/officeDocument/2006/relationships/image" Target="media/image6.wmf"/><Relationship Id="rId39" Type="http://schemas.openxmlformats.org/officeDocument/2006/relationships/oleObject" Target="embeddings/oleObject19.bin"/><Relationship Id="rId265" Type="http://schemas.openxmlformats.org/officeDocument/2006/relationships/image" Target="media/image112.wmf"/><Relationship Id="rId286" Type="http://schemas.openxmlformats.org/officeDocument/2006/relationships/image" Target="media/image121.wmf"/><Relationship Id="rId451" Type="http://schemas.openxmlformats.org/officeDocument/2006/relationships/oleObject" Target="embeddings/oleObject247.bin"/><Relationship Id="rId472" Type="http://schemas.openxmlformats.org/officeDocument/2006/relationships/oleObject" Target="embeddings/oleObject258.bin"/><Relationship Id="rId493" Type="http://schemas.openxmlformats.org/officeDocument/2006/relationships/oleObject" Target="embeddings/oleObject270.bin"/><Relationship Id="rId507" Type="http://schemas.openxmlformats.org/officeDocument/2006/relationships/oleObject" Target="embeddings/oleObject278.bin"/><Relationship Id="rId50" Type="http://schemas.openxmlformats.org/officeDocument/2006/relationships/oleObject" Target="embeddings/oleObject25.bin"/><Relationship Id="rId104" Type="http://schemas.openxmlformats.org/officeDocument/2006/relationships/image" Target="media/image41.wmf"/><Relationship Id="rId125" Type="http://schemas.openxmlformats.org/officeDocument/2006/relationships/oleObject" Target="embeddings/oleObject67.bin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90.bin"/><Relationship Id="rId188" Type="http://schemas.openxmlformats.org/officeDocument/2006/relationships/oleObject" Target="embeddings/oleObject103.bin"/><Relationship Id="rId311" Type="http://schemas.openxmlformats.org/officeDocument/2006/relationships/image" Target="media/image133.wmf"/><Relationship Id="rId332" Type="http://schemas.openxmlformats.org/officeDocument/2006/relationships/image" Target="media/image142.wmf"/><Relationship Id="rId353" Type="http://schemas.openxmlformats.org/officeDocument/2006/relationships/image" Target="media/image152.wmf"/><Relationship Id="rId374" Type="http://schemas.openxmlformats.org/officeDocument/2006/relationships/oleObject" Target="embeddings/oleObject205.bin"/><Relationship Id="rId395" Type="http://schemas.openxmlformats.org/officeDocument/2006/relationships/image" Target="media/image172.wmf"/><Relationship Id="rId409" Type="http://schemas.openxmlformats.org/officeDocument/2006/relationships/oleObject" Target="embeddings/oleObject224.bin"/><Relationship Id="rId71" Type="http://schemas.openxmlformats.org/officeDocument/2006/relationships/oleObject" Target="embeddings/oleObject38.bin"/><Relationship Id="rId92" Type="http://schemas.openxmlformats.org/officeDocument/2006/relationships/image" Target="media/image35.wmf"/><Relationship Id="rId213" Type="http://schemas.openxmlformats.org/officeDocument/2006/relationships/image" Target="media/image88.wmf"/><Relationship Id="rId234" Type="http://schemas.openxmlformats.org/officeDocument/2006/relationships/oleObject" Target="embeddings/oleObject129.bin"/><Relationship Id="rId420" Type="http://schemas.openxmlformats.org/officeDocument/2006/relationships/oleObject" Target="embeddings/oleObject230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40.bin"/><Relationship Id="rId276" Type="http://schemas.openxmlformats.org/officeDocument/2006/relationships/image" Target="media/image116.wmf"/><Relationship Id="rId297" Type="http://schemas.openxmlformats.org/officeDocument/2006/relationships/oleObject" Target="embeddings/oleObject163.bin"/><Relationship Id="rId441" Type="http://schemas.openxmlformats.org/officeDocument/2006/relationships/oleObject" Target="embeddings/oleObject242.bin"/><Relationship Id="rId462" Type="http://schemas.openxmlformats.org/officeDocument/2006/relationships/oleObject" Target="embeddings/oleObject253.bin"/><Relationship Id="rId483" Type="http://schemas.openxmlformats.org/officeDocument/2006/relationships/image" Target="media/image211.wmf"/><Relationship Id="rId40" Type="http://schemas.openxmlformats.org/officeDocument/2006/relationships/image" Target="media/image13.wmf"/><Relationship Id="rId115" Type="http://schemas.openxmlformats.org/officeDocument/2006/relationships/oleObject" Target="embeddings/oleObject61.bin"/><Relationship Id="rId136" Type="http://schemas.openxmlformats.org/officeDocument/2006/relationships/image" Target="media/image56.wmf"/><Relationship Id="rId157" Type="http://schemas.openxmlformats.org/officeDocument/2006/relationships/oleObject" Target="embeddings/oleObject84.bin"/><Relationship Id="rId178" Type="http://schemas.openxmlformats.org/officeDocument/2006/relationships/oleObject" Target="embeddings/oleObject96.bin"/><Relationship Id="rId301" Type="http://schemas.openxmlformats.org/officeDocument/2006/relationships/oleObject" Target="embeddings/oleObject165.bin"/><Relationship Id="rId322" Type="http://schemas.openxmlformats.org/officeDocument/2006/relationships/image" Target="media/image138.wmf"/><Relationship Id="rId343" Type="http://schemas.openxmlformats.org/officeDocument/2006/relationships/oleObject" Target="embeddings/oleObject188.bin"/><Relationship Id="rId364" Type="http://schemas.openxmlformats.org/officeDocument/2006/relationships/image" Target="media/image157.wmf"/><Relationship Id="rId61" Type="http://schemas.openxmlformats.org/officeDocument/2006/relationships/oleObject" Target="embeddings/oleObject32.bin"/><Relationship Id="rId82" Type="http://schemas.openxmlformats.org/officeDocument/2006/relationships/image" Target="media/image30.wmf"/><Relationship Id="rId199" Type="http://schemas.openxmlformats.org/officeDocument/2006/relationships/image" Target="media/image83.wmf"/><Relationship Id="rId203" Type="http://schemas.openxmlformats.org/officeDocument/2006/relationships/oleObject" Target="embeddings/oleObject111.bin"/><Relationship Id="rId385" Type="http://schemas.openxmlformats.org/officeDocument/2006/relationships/image" Target="media/image167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23.bin"/><Relationship Id="rId245" Type="http://schemas.openxmlformats.org/officeDocument/2006/relationships/image" Target="media/image103.wmf"/><Relationship Id="rId266" Type="http://schemas.openxmlformats.org/officeDocument/2006/relationships/oleObject" Target="embeddings/oleObject146.bin"/><Relationship Id="rId287" Type="http://schemas.openxmlformats.org/officeDocument/2006/relationships/oleObject" Target="embeddings/oleObject158.bin"/><Relationship Id="rId410" Type="http://schemas.openxmlformats.org/officeDocument/2006/relationships/image" Target="media/image178.wmf"/><Relationship Id="rId431" Type="http://schemas.openxmlformats.org/officeDocument/2006/relationships/image" Target="media/image187.wmf"/><Relationship Id="rId452" Type="http://schemas.openxmlformats.org/officeDocument/2006/relationships/image" Target="media/image197.wmf"/><Relationship Id="rId473" Type="http://schemas.openxmlformats.org/officeDocument/2006/relationships/image" Target="media/image207.wmf"/><Relationship Id="rId494" Type="http://schemas.openxmlformats.org/officeDocument/2006/relationships/image" Target="media/image216.wmf"/><Relationship Id="rId508" Type="http://schemas.openxmlformats.org/officeDocument/2006/relationships/image" Target="media/image222.wmf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6.bin"/><Relationship Id="rId126" Type="http://schemas.openxmlformats.org/officeDocument/2006/relationships/image" Target="media/image51.wmf"/><Relationship Id="rId147" Type="http://schemas.openxmlformats.org/officeDocument/2006/relationships/image" Target="media/image61.wmf"/><Relationship Id="rId168" Type="http://schemas.openxmlformats.org/officeDocument/2006/relationships/image" Target="media/image70.wmf"/><Relationship Id="rId312" Type="http://schemas.openxmlformats.org/officeDocument/2006/relationships/oleObject" Target="embeddings/oleObject171.bin"/><Relationship Id="rId333" Type="http://schemas.openxmlformats.org/officeDocument/2006/relationships/oleObject" Target="embeddings/oleObject183.bin"/><Relationship Id="rId354" Type="http://schemas.openxmlformats.org/officeDocument/2006/relationships/oleObject" Target="embeddings/oleObject194.bin"/><Relationship Id="rId51" Type="http://schemas.openxmlformats.org/officeDocument/2006/relationships/image" Target="media/image18.wmf"/><Relationship Id="rId72" Type="http://schemas.openxmlformats.org/officeDocument/2006/relationships/image" Target="media/image26.wmf"/><Relationship Id="rId93" Type="http://schemas.openxmlformats.org/officeDocument/2006/relationships/oleObject" Target="embeddings/oleObject50.bin"/><Relationship Id="rId189" Type="http://schemas.openxmlformats.org/officeDocument/2006/relationships/image" Target="media/image78.wmf"/><Relationship Id="rId375" Type="http://schemas.openxmlformats.org/officeDocument/2006/relationships/image" Target="media/image162.wmf"/><Relationship Id="rId396" Type="http://schemas.openxmlformats.org/officeDocument/2006/relationships/oleObject" Target="embeddings/oleObject216.bin"/><Relationship Id="rId3" Type="http://schemas.openxmlformats.org/officeDocument/2006/relationships/settings" Target="settings.xml"/><Relationship Id="rId214" Type="http://schemas.openxmlformats.org/officeDocument/2006/relationships/oleObject" Target="embeddings/oleObject118.bin"/><Relationship Id="rId235" Type="http://schemas.openxmlformats.org/officeDocument/2006/relationships/image" Target="media/image98.wmf"/><Relationship Id="rId256" Type="http://schemas.openxmlformats.org/officeDocument/2006/relationships/oleObject" Target="embeddings/oleObject141.bin"/><Relationship Id="rId277" Type="http://schemas.openxmlformats.org/officeDocument/2006/relationships/oleObject" Target="embeddings/oleObject153.bin"/><Relationship Id="rId298" Type="http://schemas.openxmlformats.org/officeDocument/2006/relationships/image" Target="media/image127.wmf"/><Relationship Id="rId400" Type="http://schemas.openxmlformats.org/officeDocument/2006/relationships/image" Target="media/image174.wmf"/><Relationship Id="rId421" Type="http://schemas.openxmlformats.org/officeDocument/2006/relationships/image" Target="media/image183.wmf"/><Relationship Id="rId442" Type="http://schemas.openxmlformats.org/officeDocument/2006/relationships/image" Target="media/image192.wmf"/><Relationship Id="rId463" Type="http://schemas.openxmlformats.org/officeDocument/2006/relationships/image" Target="media/image202.wmf"/><Relationship Id="rId484" Type="http://schemas.openxmlformats.org/officeDocument/2006/relationships/oleObject" Target="embeddings/oleObject265.bin"/><Relationship Id="rId116" Type="http://schemas.openxmlformats.org/officeDocument/2006/relationships/image" Target="media/image47.wmf"/><Relationship Id="rId137" Type="http://schemas.openxmlformats.org/officeDocument/2006/relationships/oleObject" Target="embeddings/oleObject73.bin"/><Relationship Id="rId158" Type="http://schemas.openxmlformats.org/officeDocument/2006/relationships/image" Target="media/image66.wmf"/><Relationship Id="rId302" Type="http://schemas.openxmlformats.org/officeDocument/2006/relationships/image" Target="media/image129.wmf"/><Relationship Id="rId323" Type="http://schemas.openxmlformats.org/officeDocument/2006/relationships/oleObject" Target="embeddings/oleObject177.bin"/><Relationship Id="rId344" Type="http://schemas.openxmlformats.org/officeDocument/2006/relationships/image" Target="media/image148.wmf"/><Relationship Id="rId20" Type="http://schemas.openxmlformats.org/officeDocument/2006/relationships/image" Target="media/image7.jpeg"/><Relationship Id="rId41" Type="http://schemas.openxmlformats.org/officeDocument/2006/relationships/oleObject" Target="embeddings/oleObject20.bin"/><Relationship Id="rId62" Type="http://schemas.openxmlformats.org/officeDocument/2006/relationships/image" Target="media/image22.wmf"/><Relationship Id="rId83" Type="http://schemas.openxmlformats.org/officeDocument/2006/relationships/oleObject" Target="embeddings/oleObject45.bin"/><Relationship Id="rId179" Type="http://schemas.openxmlformats.org/officeDocument/2006/relationships/image" Target="media/image75.wmf"/><Relationship Id="rId365" Type="http://schemas.openxmlformats.org/officeDocument/2006/relationships/oleObject" Target="embeddings/oleObject200.bin"/><Relationship Id="rId386" Type="http://schemas.openxmlformats.org/officeDocument/2006/relationships/oleObject" Target="embeddings/oleObject211.bin"/><Relationship Id="rId190" Type="http://schemas.openxmlformats.org/officeDocument/2006/relationships/oleObject" Target="embeddings/oleObject104.bin"/><Relationship Id="rId204" Type="http://schemas.openxmlformats.org/officeDocument/2006/relationships/oleObject" Target="embeddings/oleObject112.bin"/><Relationship Id="rId225" Type="http://schemas.openxmlformats.org/officeDocument/2006/relationships/image" Target="media/image94.wmf"/><Relationship Id="rId246" Type="http://schemas.openxmlformats.org/officeDocument/2006/relationships/oleObject" Target="embeddings/oleObject135.bin"/><Relationship Id="rId267" Type="http://schemas.openxmlformats.org/officeDocument/2006/relationships/image" Target="media/image113.wmf"/><Relationship Id="rId288" Type="http://schemas.openxmlformats.org/officeDocument/2006/relationships/image" Target="media/image122.wmf"/><Relationship Id="rId411" Type="http://schemas.openxmlformats.org/officeDocument/2006/relationships/oleObject" Target="embeddings/oleObject225.bin"/><Relationship Id="rId432" Type="http://schemas.openxmlformats.org/officeDocument/2006/relationships/oleObject" Target="embeddings/oleObject237.bin"/><Relationship Id="rId453" Type="http://schemas.openxmlformats.org/officeDocument/2006/relationships/oleObject" Target="embeddings/oleObject248.bin"/><Relationship Id="rId474" Type="http://schemas.openxmlformats.org/officeDocument/2006/relationships/oleObject" Target="embeddings/oleObject259.bin"/><Relationship Id="rId509" Type="http://schemas.openxmlformats.org/officeDocument/2006/relationships/oleObject" Target="embeddings/oleObject279.bin"/><Relationship Id="rId106" Type="http://schemas.openxmlformats.org/officeDocument/2006/relationships/image" Target="media/image42.wmf"/><Relationship Id="rId127" Type="http://schemas.openxmlformats.org/officeDocument/2006/relationships/oleObject" Target="embeddings/oleObject68.bin"/><Relationship Id="rId313" Type="http://schemas.openxmlformats.org/officeDocument/2006/relationships/image" Target="media/image134.wmf"/><Relationship Id="rId495" Type="http://schemas.openxmlformats.org/officeDocument/2006/relationships/oleObject" Target="embeddings/oleObject271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9.bin"/><Relationship Id="rId94" Type="http://schemas.openxmlformats.org/officeDocument/2006/relationships/image" Target="media/image36.wmf"/><Relationship Id="rId148" Type="http://schemas.openxmlformats.org/officeDocument/2006/relationships/oleObject" Target="embeddings/oleObject79.bin"/><Relationship Id="rId169" Type="http://schemas.openxmlformats.org/officeDocument/2006/relationships/oleObject" Target="embeddings/oleObject91.bin"/><Relationship Id="rId334" Type="http://schemas.openxmlformats.org/officeDocument/2006/relationships/image" Target="media/image143.wmf"/><Relationship Id="rId355" Type="http://schemas.openxmlformats.org/officeDocument/2006/relationships/image" Target="media/image153.wmf"/><Relationship Id="rId376" Type="http://schemas.openxmlformats.org/officeDocument/2006/relationships/oleObject" Target="embeddings/oleObject206.bin"/><Relationship Id="rId397" Type="http://schemas.openxmlformats.org/officeDocument/2006/relationships/oleObject" Target="embeddings/oleObject217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7.bin"/><Relationship Id="rId215" Type="http://schemas.openxmlformats.org/officeDocument/2006/relationships/image" Target="media/image89.wmf"/><Relationship Id="rId236" Type="http://schemas.openxmlformats.org/officeDocument/2006/relationships/oleObject" Target="embeddings/oleObject130.bin"/><Relationship Id="rId257" Type="http://schemas.openxmlformats.org/officeDocument/2006/relationships/image" Target="media/image108.wmf"/><Relationship Id="rId278" Type="http://schemas.openxmlformats.org/officeDocument/2006/relationships/image" Target="media/image117.wmf"/><Relationship Id="rId401" Type="http://schemas.openxmlformats.org/officeDocument/2006/relationships/oleObject" Target="embeddings/oleObject219.bin"/><Relationship Id="rId422" Type="http://schemas.openxmlformats.org/officeDocument/2006/relationships/oleObject" Target="embeddings/oleObject231.bin"/><Relationship Id="rId443" Type="http://schemas.openxmlformats.org/officeDocument/2006/relationships/oleObject" Target="embeddings/oleObject243.bin"/><Relationship Id="rId464" Type="http://schemas.openxmlformats.org/officeDocument/2006/relationships/oleObject" Target="embeddings/oleObject254.bin"/><Relationship Id="rId303" Type="http://schemas.openxmlformats.org/officeDocument/2006/relationships/oleObject" Target="embeddings/oleObject166.bin"/><Relationship Id="rId485" Type="http://schemas.openxmlformats.org/officeDocument/2006/relationships/oleObject" Target="embeddings/oleObject266.bin"/><Relationship Id="rId42" Type="http://schemas.openxmlformats.org/officeDocument/2006/relationships/oleObject" Target="embeddings/oleObject21.bin"/><Relationship Id="rId84" Type="http://schemas.openxmlformats.org/officeDocument/2006/relationships/image" Target="media/image31.wmf"/><Relationship Id="rId138" Type="http://schemas.openxmlformats.org/officeDocument/2006/relationships/image" Target="media/image57.wmf"/><Relationship Id="rId345" Type="http://schemas.openxmlformats.org/officeDocument/2006/relationships/oleObject" Target="embeddings/oleObject189.bin"/><Relationship Id="rId387" Type="http://schemas.openxmlformats.org/officeDocument/2006/relationships/image" Target="media/image168.wmf"/><Relationship Id="rId510" Type="http://schemas.openxmlformats.org/officeDocument/2006/relationships/image" Target="media/image223.wmf"/><Relationship Id="rId191" Type="http://schemas.openxmlformats.org/officeDocument/2006/relationships/image" Target="media/image79.wmf"/><Relationship Id="rId205" Type="http://schemas.openxmlformats.org/officeDocument/2006/relationships/oleObject" Target="embeddings/oleObject113.bin"/><Relationship Id="rId247" Type="http://schemas.openxmlformats.org/officeDocument/2006/relationships/image" Target="media/image104.wmf"/><Relationship Id="rId412" Type="http://schemas.openxmlformats.org/officeDocument/2006/relationships/image" Target="media/image179.wmf"/><Relationship Id="rId107" Type="http://schemas.openxmlformats.org/officeDocument/2006/relationships/oleObject" Target="embeddings/oleObject57.bin"/><Relationship Id="rId289" Type="http://schemas.openxmlformats.org/officeDocument/2006/relationships/oleObject" Target="embeddings/oleObject159.bin"/><Relationship Id="rId454" Type="http://schemas.openxmlformats.org/officeDocument/2006/relationships/oleObject" Target="embeddings/oleObject249.bin"/><Relationship Id="rId496" Type="http://schemas.openxmlformats.org/officeDocument/2006/relationships/image" Target="media/image217.wmf"/><Relationship Id="rId11" Type="http://schemas.openxmlformats.org/officeDocument/2006/relationships/image" Target="media/image3.wmf"/><Relationship Id="rId53" Type="http://schemas.openxmlformats.org/officeDocument/2006/relationships/image" Target="media/image19.wmf"/><Relationship Id="rId149" Type="http://schemas.openxmlformats.org/officeDocument/2006/relationships/image" Target="media/image62.wmf"/><Relationship Id="rId314" Type="http://schemas.openxmlformats.org/officeDocument/2006/relationships/oleObject" Target="embeddings/oleObject172.bin"/><Relationship Id="rId356" Type="http://schemas.openxmlformats.org/officeDocument/2006/relationships/oleObject" Target="embeddings/oleObject195.bin"/><Relationship Id="rId398" Type="http://schemas.openxmlformats.org/officeDocument/2006/relationships/image" Target="media/image173.wmf"/><Relationship Id="rId95" Type="http://schemas.openxmlformats.org/officeDocument/2006/relationships/oleObject" Target="embeddings/oleObject51.bin"/><Relationship Id="rId160" Type="http://schemas.openxmlformats.org/officeDocument/2006/relationships/image" Target="media/image67.wmf"/><Relationship Id="rId216" Type="http://schemas.openxmlformats.org/officeDocument/2006/relationships/oleObject" Target="embeddings/oleObject119.bin"/><Relationship Id="rId423" Type="http://schemas.openxmlformats.org/officeDocument/2006/relationships/oleObject" Target="embeddings/oleObject232.bin"/><Relationship Id="rId258" Type="http://schemas.openxmlformats.org/officeDocument/2006/relationships/oleObject" Target="embeddings/oleObject142.bin"/><Relationship Id="rId465" Type="http://schemas.openxmlformats.org/officeDocument/2006/relationships/image" Target="media/image203.wmf"/><Relationship Id="rId22" Type="http://schemas.openxmlformats.org/officeDocument/2006/relationships/image" Target="media/image8.wmf"/><Relationship Id="rId64" Type="http://schemas.openxmlformats.org/officeDocument/2006/relationships/image" Target="media/image23.wmf"/><Relationship Id="rId118" Type="http://schemas.openxmlformats.org/officeDocument/2006/relationships/oleObject" Target="embeddings/oleObject63.bin"/><Relationship Id="rId325" Type="http://schemas.openxmlformats.org/officeDocument/2006/relationships/oleObject" Target="embeddings/oleObject178.bin"/><Relationship Id="rId367" Type="http://schemas.openxmlformats.org/officeDocument/2006/relationships/image" Target="media/image158.wmf"/><Relationship Id="rId171" Type="http://schemas.openxmlformats.org/officeDocument/2006/relationships/oleObject" Target="embeddings/oleObject92.bin"/><Relationship Id="rId227" Type="http://schemas.openxmlformats.org/officeDocument/2006/relationships/oleObject" Target="embeddings/oleObject125.bin"/><Relationship Id="rId269" Type="http://schemas.openxmlformats.org/officeDocument/2006/relationships/image" Target="media/image114.wmf"/><Relationship Id="rId434" Type="http://schemas.openxmlformats.org/officeDocument/2006/relationships/oleObject" Target="embeddings/oleObject238.bin"/><Relationship Id="rId476" Type="http://schemas.openxmlformats.org/officeDocument/2006/relationships/oleObject" Target="embeddings/oleObject260.bin"/><Relationship Id="rId33" Type="http://schemas.openxmlformats.org/officeDocument/2006/relationships/image" Target="media/image14.jpeg"/><Relationship Id="rId129" Type="http://schemas.openxmlformats.org/officeDocument/2006/relationships/oleObject" Target="embeddings/oleObject69.bin"/><Relationship Id="rId280" Type="http://schemas.openxmlformats.org/officeDocument/2006/relationships/image" Target="media/image118.wmf"/><Relationship Id="rId336" Type="http://schemas.openxmlformats.org/officeDocument/2006/relationships/image" Target="media/image144.wmf"/><Relationship Id="rId501" Type="http://schemas.openxmlformats.org/officeDocument/2006/relationships/image" Target="media/image219.wmf"/><Relationship Id="rId75" Type="http://schemas.openxmlformats.org/officeDocument/2006/relationships/image" Target="media/image27.wmf"/><Relationship Id="rId140" Type="http://schemas.openxmlformats.org/officeDocument/2006/relationships/image" Target="media/image58.wmf"/><Relationship Id="rId182" Type="http://schemas.openxmlformats.org/officeDocument/2006/relationships/oleObject" Target="embeddings/oleObject98.bin"/><Relationship Id="rId378" Type="http://schemas.openxmlformats.org/officeDocument/2006/relationships/oleObject" Target="embeddings/oleObject207.bin"/><Relationship Id="rId403" Type="http://schemas.openxmlformats.org/officeDocument/2006/relationships/image" Target="media/image175.wmf"/><Relationship Id="rId6" Type="http://schemas.openxmlformats.org/officeDocument/2006/relationships/endnotes" Target="endnotes.xml"/><Relationship Id="rId238" Type="http://schemas.openxmlformats.org/officeDocument/2006/relationships/oleObject" Target="embeddings/oleObject131.bin"/><Relationship Id="rId445" Type="http://schemas.openxmlformats.org/officeDocument/2006/relationships/oleObject" Target="embeddings/oleObject244.bin"/><Relationship Id="rId487" Type="http://schemas.openxmlformats.org/officeDocument/2006/relationships/oleObject" Target="embeddings/oleObject267.bin"/><Relationship Id="rId291" Type="http://schemas.openxmlformats.org/officeDocument/2006/relationships/oleObject" Target="embeddings/oleObject160.bin"/><Relationship Id="rId305" Type="http://schemas.openxmlformats.org/officeDocument/2006/relationships/oleObject" Target="embeddings/oleObject167.bin"/><Relationship Id="rId347" Type="http://schemas.openxmlformats.org/officeDocument/2006/relationships/image" Target="media/image149.wmf"/><Relationship Id="rId512" Type="http://schemas.openxmlformats.org/officeDocument/2006/relationships/footer" Target="footer1.xml"/><Relationship Id="rId44" Type="http://schemas.openxmlformats.org/officeDocument/2006/relationships/oleObject" Target="embeddings/oleObject22.bin"/><Relationship Id="rId86" Type="http://schemas.openxmlformats.org/officeDocument/2006/relationships/image" Target="media/image32.wmf"/><Relationship Id="rId151" Type="http://schemas.openxmlformats.org/officeDocument/2006/relationships/image" Target="media/image63.wmf"/><Relationship Id="rId389" Type="http://schemas.openxmlformats.org/officeDocument/2006/relationships/image" Target="media/image169.wmf"/><Relationship Id="rId193" Type="http://schemas.openxmlformats.org/officeDocument/2006/relationships/image" Target="media/image80.wmf"/><Relationship Id="rId207" Type="http://schemas.openxmlformats.org/officeDocument/2006/relationships/oleObject" Target="embeddings/oleObject114.bin"/><Relationship Id="rId249" Type="http://schemas.openxmlformats.org/officeDocument/2006/relationships/oleObject" Target="embeddings/oleObject137.bin"/><Relationship Id="rId414" Type="http://schemas.openxmlformats.org/officeDocument/2006/relationships/image" Target="media/image180.wmf"/><Relationship Id="rId456" Type="http://schemas.openxmlformats.org/officeDocument/2006/relationships/oleObject" Target="embeddings/oleObject250.bin"/><Relationship Id="rId498" Type="http://schemas.openxmlformats.org/officeDocument/2006/relationships/image" Target="media/image218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8.bin"/><Relationship Id="rId260" Type="http://schemas.openxmlformats.org/officeDocument/2006/relationships/oleObject" Target="embeddings/oleObject143.bin"/><Relationship Id="rId316" Type="http://schemas.openxmlformats.org/officeDocument/2006/relationships/oleObject" Target="embeddings/oleObject173.bin"/><Relationship Id="rId55" Type="http://schemas.openxmlformats.org/officeDocument/2006/relationships/oleObject" Target="embeddings/oleObject28.bin"/><Relationship Id="rId97" Type="http://schemas.openxmlformats.org/officeDocument/2006/relationships/oleObject" Target="embeddings/oleObject52.bin"/><Relationship Id="rId120" Type="http://schemas.openxmlformats.org/officeDocument/2006/relationships/oleObject" Target="embeddings/oleObject64.bin"/><Relationship Id="rId358" Type="http://schemas.openxmlformats.org/officeDocument/2006/relationships/oleObject" Target="embeddings/oleObject196.bin"/><Relationship Id="rId162" Type="http://schemas.openxmlformats.org/officeDocument/2006/relationships/image" Target="media/image68.wmf"/><Relationship Id="rId218" Type="http://schemas.openxmlformats.org/officeDocument/2006/relationships/oleObject" Target="embeddings/oleObject120.bin"/><Relationship Id="rId425" Type="http://schemas.openxmlformats.org/officeDocument/2006/relationships/oleObject" Target="embeddings/oleObject233.bin"/><Relationship Id="rId467" Type="http://schemas.openxmlformats.org/officeDocument/2006/relationships/image" Target="media/image204.wmf"/><Relationship Id="rId271" Type="http://schemas.openxmlformats.org/officeDocument/2006/relationships/oleObject" Target="embeddings/oleObject149.bin"/><Relationship Id="rId24" Type="http://schemas.openxmlformats.org/officeDocument/2006/relationships/image" Target="media/image9.wmf"/><Relationship Id="rId66" Type="http://schemas.openxmlformats.org/officeDocument/2006/relationships/image" Target="media/image24.wmf"/><Relationship Id="rId131" Type="http://schemas.openxmlformats.org/officeDocument/2006/relationships/oleObject" Target="embeddings/oleObject70.bin"/><Relationship Id="rId327" Type="http://schemas.openxmlformats.org/officeDocument/2006/relationships/image" Target="media/image140.wmf"/><Relationship Id="rId369" Type="http://schemas.openxmlformats.org/officeDocument/2006/relationships/image" Target="media/image159.wmf"/><Relationship Id="rId173" Type="http://schemas.openxmlformats.org/officeDocument/2006/relationships/oleObject" Target="embeddings/oleObject93.bin"/><Relationship Id="rId229" Type="http://schemas.openxmlformats.org/officeDocument/2006/relationships/oleObject" Target="embeddings/oleObject126.bin"/><Relationship Id="rId380" Type="http://schemas.openxmlformats.org/officeDocument/2006/relationships/oleObject" Target="embeddings/oleObject208.bin"/><Relationship Id="rId436" Type="http://schemas.openxmlformats.org/officeDocument/2006/relationships/oleObject" Target="embeddings/oleObject23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13</Pages>
  <Words>2880</Words>
  <Characters>16421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g780</dc:creator>
  <cp:keywords/>
  <dc:description/>
  <cp:lastModifiedBy>g780</cp:lastModifiedBy>
  <cp:revision>30</cp:revision>
  <dcterms:created xsi:type="dcterms:W3CDTF">2018-06-05T15:21:00Z</dcterms:created>
  <dcterms:modified xsi:type="dcterms:W3CDTF">2019-08-13T16:30:00Z</dcterms:modified>
</cp:coreProperties>
</file>